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54EEC" w14:textId="77777777" w:rsidR="003032CD" w:rsidRDefault="005F6872">
      <w:pPr>
        <w:spacing w:after="0" w:line="259" w:lineRule="auto"/>
        <w:jc w:val="center"/>
      </w:pPr>
      <w:r>
        <w:rPr>
          <w:b/>
          <w:sz w:val="28"/>
        </w:rPr>
        <w:t xml:space="preserve">University of New York at Stony Brook </w:t>
      </w:r>
    </w:p>
    <w:p w14:paraId="6251A194" w14:textId="77777777" w:rsidR="003032CD" w:rsidRDefault="005F6872">
      <w:pPr>
        <w:spacing w:after="0" w:line="259" w:lineRule="auto"/>
        <w:ind w:right="1"/>
        <w:jc w:val="center"/>
      </w:pPr>
      <w:r>
        <w:rPr>
          <w:b/>
          <w:sz w:val="28"/>
        </w:rPr>
        <w:t xml:space="preserve">Economics 373 </w:t>
      </w:r>
    </w:p>
    <w:p w14:paraId="70B08FB1" w14:textId="77777777" w:rsidR="003032CD" w:rsidRDefault="005F6872">
      <w:pPr>
        <w:spacing w:after="0" w:line="259" w:lineRule="auto"/>
        <w:jc w:val="center"/>
      </w:pPr>
      <w:r>
        <w:rPr>
          <w:b/>
          <w:sz w:val="28"/>
        </w:rPr>
        <w:t xml:space="preserve">Economics of Environmental and Natural Resources </w:t>
      </w:r>
    </w:p>
    <w:p w14:paraId="40856CD7" w14:textId="7A535668" w:rsidR="003032CD" w:rsidRDefault="00A861A9">
      <w:pPr>
        <w:spacing w:after="0" w:line="259" w:lineRule="auto"/>
        <w:ind w:right="1"/>
        <w:jc w:val="center"/>
      </w:pPr>
      <w:r>
        <w:rPr>
          <w:sz w:val="28"/>
        </w:rPr>
        <w:t xml:space="preserve">Fall </w:t>
      </w:r>
      <w:r w:rsidR="005F6872">
        <w:rPr>
          <w:sz w:val="28"/>
        </w:rPr>
        <w:t>202</w:t>
      </w:r>
      <w:r>
        <w:rPr>
          <w:sz w:val="28"/>
        </w:rPr>
        <w:t>5</w:t>
      </w:r>
      <w:r w:rsidR="005F6872">
        <w:rPr>
          <w:sz w:val="28"/>
        </w:rPr>
        <w:t xml:space="preserve"> </w:t>
      </w:r>
      <w:r w:rsidR="00100794">
        <w:rPr>
          <w:sz w:val="28"/>
        </w:rPr>
        <w:t>(</w:t>
      </w:r>
      <w:r w:rsidR="00D42667">
        <w:rPr>
          <w:sz w:val="28"/>
        </w:rPr>
        <w:t>8</w:t>
      </w:r>
      <w:r w:rsidR="00100794">
        <w:rPr>
          <w:sz w:val="28"/>
        </w:rPr>
        <w:t>/</w:t>
      </w:r>
      <w:r w:rsidR="00D42667">
        <w:rPr>
          <w:sz w:val="28"/>
        </w:rPr>
        <w:t>26</w:t>
      </w:r>
      <w:r w:rsidR="00100794">
        <w:rPr>
          <w:sz w:val="28"/>
        </w:rPr>
        <w:t>/2025-1</w:t>
      </w:r>
      <w:r w:rsidR="00110688">
        <w:rPr>
          <w:sz w:val="28"/>
        </w:rPr>
        <w:t>2</w:t>
      </w:r>
      <w:r w:rsidR="00100794">
        <w:rPr>
          <w:sz w:val="28"/>
        </w:rPr>
        <w:t>/</w:t>
      </w:r>
      <w:r w:rsidR="00110688">
        <w:rPr>
          <w:sz w:val="28"/>
        </w:rPr>
        <w:t>18</w:t>
      </w:r>
      <w:r w:rsidR="00100794">
        <w:rPr>
          <w:sz w:val="28"/>
        </w:rPr>
        <w:t>/2025)</w:t>
      </w:r>
    </w:p>
    <w:p w14:paraId="59AD518A" w14:textId="77777777" w:rsidR="003032CD" w:rsidRDefault="005F6872">
      <w:pPr>
        <w:spacing w:after="0" w:line="259" w:lineRule="auto"/>
        <w:ind w:left="70" w:firstLine="0"/>
        <w:jc w:val="center"/>
      </w:pPr>
      <w:r>
        <w:rPr>
          <w:sz w:val="28"/>
        </w:rPr>
        <w:t xml:space="preserve"> </w:t>
      </w:r>
    </w:p>
    <w:p w14:paraId="691E0860" w14:textId="6C71C135" w:rsidR="003032CD" w:rsidRDefault="005D2EF5">
      <w:pPr>
        <w:spacing w:after="0" w:line="259" w:lineRule="auto"/>
        <w:jc w:val="center"/>
      </w:pPr>
      <w:r>
        <w:rPr>
          <w:sz w:val="28"/>
        </w:rPr>
        <w:t>In-person</w:t>
      </w:r>
    </w:p>
    <w:p w14:paraId="403444A2" w14:textId="77777777" w:rsidR="003032CD" w:rsidRDefault="005F6872">
      <w:pPr>
        <w:spacing w:after="223" w:line="259" w:lineRule="auto"/>
        <w:ind w:left="60" w:firstLine="0"/>
        <w:jc w:val="center"/>
      </w:pPr>
      <w:r>
        <w:t xml:space="preserve"> </w:t>
      </w:r>
    </w:p>
    <w:p w14:paraId="3039DB10" w14:textId="77777777" w:rsidR="003032CD" w:rsidRDefault="005F6872">
      <w:pPr>
        <w:pStyle w:val="Heading1"/>
        <w:spacing w:after="31"/>
        <w:ind w:left="-5"/>
        <w:jc w:val="left"/>
      </w:pPr>
      <w:r>
        <w:t>Instructor and Contact Information</w:t>
      </w:r>
      <w:r>
        <w:rPr>
          <w:u w:val="none"/>
        </w:rPr>
        <w:t xml:space="preserve"> </w:t>
      </w:r>
    </w:p>
    <w:p w14:paraId="3695B0FB" w14:textId="1161428E" w:rsidR="003032CD" w:rsidRDefault="005F6872">
      <w:pPr>
        <w:tabs>
          <w:tab w:val="center" w:pos="1440"/>
          <w:tab w:val="center" w:pos="2737"/>
        </w:tabs>
        <w:ind w:left="0" w:firstLine="0"/>
      </w:pPr>
      <w:r>
        <w:t xml:space="preserve">Instructor: </w:t>
      </w:r>
      <w:r>
        <w:tab/>
        <w:t xml:space="preserve"> </w:t>
      </w:r>
      <w:r>
        <w:tab/>
      </w:r>
      <w:r w:rsidR="007624B8">
        <w:t>Dana Golden</w:t>
      </w:r>
      <w:r>
        <w:t xml:space="preserve"> </w:t>
      </w:r>
    </w:p>
    <w:p w14:paraId="27B3618E" w14:textId="44EF67FF" w:rsidR="003032CD" w:rsidRDefault="005F6872">
      <w:r>
        <w:t xml:space="preserve">Office:                         SBS </w:t>
      </w:r>
      <w:r w:rsidR="00834112">
        <w:t>S</w:t>
      </w:r>
      <w:r>
        <w:t>-6</w:t>
      </w:r>
      <w:r w:rsidR="00834112">
        <w:t>30</w:t>
      </w:r>
      <w:r>
        <w:t xml:space="preserve"> </w:t>
      </w:r>
    </w:p>
    <w:p w14:paraId="27B24C4B" w14:textId="7FB11F4C" w:rsidR="003032CD" w:rsidRDefault="005F6872">
      <w:pPr>
        <w:tabs>
          <w:tab w:val="center" w:pos="3413"/>
        </w:tabs>
        <w:ind w:left="0" w:firstLine="0"/>
      </w:pPr>
      <w:r>
        <w:t xml:space="preserve">Office Hours:  </w:t>
      </w:r>
      <w:r>
        <w:tab/>
      </w:r>
      <w:r w:rsidR="009954AE">
        <w:t>Wednesday 12-2</w:t>
      </w:r>
      <w:r>
        <w:t xml:space="preserve"> </w:t>
      </w:r>
      <w:r w:rsidR="00AA5F4D">
        <w:t>and by appointment</w:t>
      </w:r>
    </w:p>
    <w:p w14:paraId="7E25AC90" w14:textId="495D9696" w:rsidR="003032CD" w:rsidRDefault="005F6872">
      <w:pPr>
        <w:tabs>
          <w:tab w:val="center" w:pos="1440"/>
          <w:tab w:val="center" w:pos="3524"/>
        </w:tabs>
        <w:ind w:left="0" w:firstLine="0"/>
      </w:pPr>
      <w:r>
        <w:t xml:space="preserve">Email:  </w:t>
      </w:r>
      <w:r>
        <w:tab/>
        <w:t xml:space="preserve"> </w:t>
      </w:r>
      <w:r>
        <w:tab/>
      </w:r>
      <w:r w:rsidR="00834112">
        <w:t>Dana</w:t>
      </w:r>
      <w:r>
        <w:t>.</w:t>
      </w:r>
      <w:r w:rsidR="00834112">
        <w:t>Golden</w:t>
      </w:r>
      <w:r>
        <w:t>@stonybrook.edu</w:t>
      </w:r>
      <w:r>
        <w:rPr>
          <w:sz w:val="28"/>
        </w:rPr>
        <w:t xml:space="preserve"> </w:t>
      </w:r>
    </w:p>
    <w:p w14:paraId="065A0FEB" w14:textId="77777777" w:rsidR="003032CD" w:rsidRDefault="005F6872">
      <w:pPr>
        <w:spacing w:after="0" w:line="259" w:lineRule="auto"/>
        <w:ind w:left="0" w:firstLine="0"/>
      </w:pPr>
      <w:r>
        <w:t xml:space="preserve"> </w:t>
      </w:r>
    </w:p>
    <w:p w14:paraId="48216ABC" w14:textId="77777777" w:rsidR="003032CD" w:rsidRDefault="005F6872">
      <w:pPr>
        <w:pStyle w:val="Heading1"/>
        <w:ind w:left="-5"/>
        <w:jc w:val="left"/>
      </w:pPr>
      <w:r>
        <w:t>Course pre-requisites</w:t>
      </w:r>
      <w:r>
        <w:rPr>
          <w:b w:val="0"/>
          <w:u w:val="none"/>
        </w:rPr>
        <w:t xml:space="preserve"> </w:t>
      </w:r>
    </w:p>
    <w:p w14:paraId="45088943" w14:textId="77777777" w:rsidR="003032CD" w:rsidRDefault="005F6872">
      <w:r>
        <w:t xml:space="preserve">C or higher in ECO 303 and ECO 305. </w:t>
      </w:r>
    </w:p>
    <w:p w14:paraId="73869672" w14:textId="77777777" w:rsidR="003032CD" w:rsidRDefault="005F6872">
      <w:pPr>
        <w:spacing w:after="0" w:line="259" w:lineRule="auto"/>
        <w:ind w:left="0" w:firstLine="0"/>
      </w:pPr>
      <w:r>
        <w:t xml:space="preserve"> </w:t>
      </w:r>
    </w:p>
    <w:p w14:paraId="0D467BB8" w14:textId="62DC3184" w:rsidR="003032CD" w:rsidRDefault="005F6872">
      <w:pPr>
        <w:spacing w:after="0" w:line="259" w:lineRule="auto"/>
        <w:ind w:left="0" w:firstLine="0"/>
      </w:pPr>
      <w:r>
        <w:rPr>
          <w:i/>
        </w:rPr>
        <w:t xml:space="preserve">If you do not satisfy the pre-requisites you should </w:t>
      </w:r>
      <w:r w:rsidR="003B35B7">
        <w:rPr>
          <w:i/>
        </w:rPr>
        <w:t>rethink whether you are prepared to take the class.</w:t>
      </w:r>
    </w:p>
    <w:p w14:paraId="6404EF53" w14:textId="77777777" w:rsidR="003032CD" w:rsidRDefault="005F6872">
      <w:pPr>
        <w:spacing w:after="0" w:line="259" w:lineRule="auto"/>
        <w:ind w:left="0" w:firstLine="0"/>
      </w:pPr>
      <w:r>
        <w:t xml:space="preserve"> </w:t>
      </w:r>
    </w:p>
    <w:p w14:paraId="2C5E26CF" w14:textId="77777777" w:rsidR="003032CD" w:rsidRDefault="005F6872">
      <w:pPr>
        <w:pStyle w:val="Heading1"/>
        <w:ind w:left="-5"/>
        <w:jc w:val="left"/>
      </w:pPr>
      <w:r>
        <w:t>General Education and University Credits</w:t>
      </w:r>
      <w:r>
        <w:rPr>
          <w:u w:val="none"/>
        </w:rPr>
        <w:t xml:space="preserve"> </w:t>
      </w:r>
    </w:p>
    <w:p w14:paraId="33039D01" w14:textId="77777777" w:rsidR="003032CD" w:rsidRDefault="005F6872">
      <w:r>
        <w:t xml:space="preserve">Credits: 3 </w:t>
      </w:r>
    </w:p>
    <w:p w14:paraId="2CAB05FB" w14:textId="77777777" w:rsidR="003032CD" w:rsidRDefault="005F6872">
      <w:r>
        <w:t xml:space="preserve">DEC: H </w:t>
      </w:r>
    </w:p>
    <w:p w14:paraId="38114720" w14:textId="77777777" w:rsidR="003032CD" w:rsidRDefault="005F6872">
      <w:r>
        <w:t xml:space="preserve">SBC: STAS </w:t>
      </w:r>
    </w:p>
    <w:p w14:paraId="09E26168" w14:textId="77777777" w:rsidR="003032CD" w:rsidRDefault="005F6872">
      <w:pPr>
        <w:spacing w:after="0" w:line="259" w:lineRule="auto"/>
        <w:ind w:left="0" w:firstLine="0"/>
      </w:pPr>
      <w:r>
        <w:rPr>
          <w:b/>
        </w:rPr>
        <w:t xml:space="preserve"> </w:t>
      </w:r>
    </w:p>
    <w:p w14:paraId="4CBF90E5" w14:textId="1F1E2788" w:rsidR="003032CD" w:rsidRDefault="001301EB">
      <w:pPr>
        <w:pStyle w:val="Heading1"/>
        <w:ind w:left="-5"/>
        <w:jc w:val="left"/>
      </w:pPr>
      <w:r>
        <w:t>Suggested</w:t>
      </w:r>
      <w:r w:rsidR="008E3339">
        <w:t xml:space="preserve"> </w:t>
      </w:r>
      <w:r w:rsidR="005F6872">
        <w:t>Textbook</w:t>
      </w:r>
      <w:r w:rsidR="008E3339">
        <w:rPr>
          <w:u w:val="none"/>
        </w:rPr>
        <w:t>s</w:t>
      </w:r>
      <w:r w:rsidR="00C9660B">
        <w:rPr>
          <w:u w:val="none"/>
        </w:rPr>
        <w:t>:</w:t>
      </w:r>
    </w:p>
    <w:p w14:paraId="456C991A" w14:textId="508E5E1F" w:rsidR="008E3339" w:rsidRPr="00B516EE" w:rsidRDefault="005F6872" w:rsidP="00B516EE">
      <w:pPr>
        <w:pStyle w:val="ListParagraph"/>
        <w:numPr>
          <w:ilvl w:val="0"/>
          <w:numId w:val="15"/>
        </w:numPr>
        <w:spacing w:after="10" w:line="259" w:lineRule="auto"/>
      </w:pPr>
      <w:r w:rsidRPr="00B516EE">
        <w:rPr>
          <w:i/>
        </w:rPr>
        <w:t>Tietenberg, T. and Lewis, L., Environmental &amp; Natural Resource Economics, 1</w:t>
      </w:r>
      <w:r w:rsidR="001F0112">
        <w:rPr>
          <w:i/>
        </w:rPr>
        <w:t>2</w:t>
      </w:r>
      <w:r w:rsidRPr="00B516EE">
        <w:rPr>
          <w:i/>
          <w:vertAlign w:val="superscript"/>
        </w:rPr>
        <w:t>th</w:t>
      </w:r>
      <w:r w:rsidRPr="00B516EE">
        <w:rPr>
          <w:i/>
        </w:rPr>
        <w:t xml:space="preserve"> Edition  </w:t>
      </w:r>
    </w:p>
    <w:p w14:paraId="0F0FF044" w14:textId="7B6185DA" w:rsidR="00B516EE" w:rsidRDefault="00F24D8F" w:rsidP="00B516EE">
      <w:pPr>
        <w:pStyle w:val="ListParagraph"/>
        <w:numPr>
          <w:ilvl w:val="0"/>
          <w:numId w:val="15"/>
        </w:numPr>
        <w:spacing w:after="10" w:line="259" w:lineRule="auto"/>
      </w:pPr>
      <w:r>
        <w:rPr>
          <w:i/>
        </w:rPr>
        <w:t xml:space="preserve">Daniel Ahn, </w:t>
      </w:r>
      <w:r w:rsidR="00B516EE" w:rsidRPr="00E06949">
        <w:rPr>
          <w:i/>
        </w:rPr>
        <w:t>Principles of Commodity Economics and Finance</w:t>
      </w:r>
    </w:p>
    <w:p w14:paraId="68B5AAD3" w14:textId="5CF1AD7A" w:rsidR="003032CD" w:rsidRDefault="005F6872" w:rsidP="00AB7360">
      <w:pPr>
        <w:rPr>
          <w:iCs/>
        </w:rPr>
      </w:pPr>
      <w:r>
        <w:t xml:space="preserve">The </w:t>
      </w:r>
      <w:r w:rsidR="008E3339">
        <w:t xml:space="preserve">first half of the course </w:t>
      </w:r>
      <w:r w:rsidR="00E06949">
        <w:t>focuses on environmental economics and follows</w:t>
      </w:r>
      <w:r w:rsidR="008E3339">
        <w:t xml:space="preserve"> </w:t>
      </w:r>
      <w:r w:rsidR="00E06949">
        <w:rPr>
          <w:i/>
        </w:rPr>
        <w:t xml:space="preserve">Environmental &amp; Natural Resource Economics </w:t>
      </w:r>
      <w:r w:rsidR="00E06949">
        <w:rPr>
          <w:iCs/>
        </w:rPr>
        <w:t xml:space="preserve">while the second half of the course focuses on natural resource economics and </w:t>
      </w:r>
      <w:r w:rsidR="00E06949" w:rsidRPr="00E06949">
        <w:rPr>
          <w:i/>
        </w:rPr>
        <w:t>follows Principles of Commodity Economics and Finance</w:t>
      </w:r>
      <w:r w:rsidR="00E06949">
        <w:rPr>
          <w:iCs/>
        </w:rPr>
        <w:t xml:space="preserve">. </w:t>
      </w:r>
      <w:r w:rsidR="00625D7A">
        <w:rPr>
          <w:iCs/>
        </w:rPr>
        <w:t>Both textbooks are highly encouraged but option. Not all material will come from the textbooks, but the overlap is significant.</w:t>
      </w:r>
    </w:p>
    <w:p w14:paraId="276DD2DA" w14:textId="12E966EC" w:rsidR="001301EB" w:rsidRDefault="001301EB" w:rsidP="001301EB">
      <w:pPr>
        <w:pStyle w:val="Heading1"/>
        <w:ind w:left="-5"/>
        <w:jc w:val="left"/>
      </w:pPr>
      <w:r>
        <w:t>Optional Readings</w:t>
      </w:r>
      <w:r w:rsidR="00C9660B">
        <w:t xml:space="preserve"> and References:</w:t>
      </w:r>
    </w:p>
    <w:p w14:paraId="72CC1F0F" w14:textId="77777777" w:rsidR="001301EB" w:rsidRPr="001301EB" w:rsidRDefault="001301EB" w:rsidP="001301EB">
      <w:pPr>
        <w:ind w:left="0" w:firstLine="0"/>
      </w:pPr>
    </w:p>
    <w:p w14:paraId="372B4DDB" w14:textId="275FDF89" w:rsidR="00DC57CE" w:rsidRPr="00DC57CE" w:rsidRDefault="00DC57CE" w:rsidP="00DC57CE">
      <w:pPr>
        <w:pStyle w:val="ListParagraph"/>
        <w:numPr>
          <w:ilvl w:val="0"/>
          <w:numId w:val="15"/>
        </w:numPr>
        <w:spacing w:after="10" w:line="259" w:lineRule="auto"/>
      </w:pPr>
      <w:r w:rsidRPr="00C9660B">
        <w:rPr>
          <w:i/>
        </w:rPr>
        <w:t>Daniel J. Phaneuf and Tilman Requate</w:t>
      </w:r>
      <w:r>
        <w:rPr>
          <w:i/>
        </w:rPr>
        <w:t xml:space="preserve">, A Course in Environmental Economics </w:t>
      </w:r>
    </w:p>
    <w:p w14:paraId="10D86763" w14:textId="0771E358" w:rsidR="001301EB" w:rsidRPr="00B516EE" w:rsidRDefault="00CB6C50" w:rsidP="001301EB">
      <w:pPr>
        <w:pStyle w:val="ListParagraph"/>
        <w:numPr>
          <w:ilvl w:val="0"/>
          <w:numId w:val="15"/>
        </w:numPr>
        <w:spacing w:after="10" w:line="259" w:lineRule="auto"/>
      </w:pPr>
      <w:r>
        <w:rPr>
          <w:i/>
        </w:rPr>
        <w:t>Thomas Hieronymus</w:t>
      </w:r>
      <w:r w:rsidR="001301EB" w:rsidRPr="00B516EE">
        <w:rPr>
          <w:i/>
        </w:rPr>
        <w:t xml:space="preserve">, L., </w:t>
      </w:r>
      <w:r w:rsidR="00925BCB">
        <w:rPr>
          <w:i/>
        </w:rPr>
        <w:t>Economics of Futures Trading</w:t>
      </w:r>
    </w:p>
    <w:p w14:paraId="1C675146" w14:textId="0F01863B" w:rsidR="003032CD" w:rsidRPr="00CB6C50" w:rsidRDefault="00925BCB" w:rsidP="001301EB">
      <w:pPr>
        <w:pStyle w:val="ListParagraph"/>
        <w:numPr>
          <w:ilvl w:val="0"/>
          <w:numId w:val="15"/>
        </w:numPr>
        <w:spacing w:after="10" w:line="259" w:lineRule="auto"/>
      </w:pPr>
      <w:r>
        <w:rPr>
          <w:i/>
        </w:rPr>
        <w:t>G</w:t>
      </w:r>
      <w:r w:rsidR="00CB6C50">
        <w:rPr>
          <w:i/>
        </w:rPr>
        <w:t>eoffrey Rothwell</w:t>
      </w:r>
      <w:r w:rsidR="001301EB">
        <w:rPr>
          <w:i/>
        </w:rPr>
        <w:t xml:space="preserve">, </w:t>
      </w:r>
      <w:r>
        <w:rPr>
          <w:i/>
        </w:rPr>
        <w:t>Economics of Nuclear Power</w:t>
      </w:r>
    </w:p>
    <w:p w14:paraId="66D89FB5" w14:textId="65E389D3" w:rsidR="00CB6C50" w:rsidRPr="00CB6C50" w:rsidRDefault="00CB6C50" w:rsidP="001301EB">
      <w:pPr>
        <w:pStyle w:val="ListParagraph"/>
        <w:numPr>
          <w:ilvl w:val="0"/>
          <w:numId w:val="15"/>
        </w:numPr>
        <w:spacing w:after="10" w:line="259" w:lineRule="auto"/>
      </w:pPr>
      <w:r>
        <w:rPr>
          <w:i/>
        </w:rPr>
        <w:t>Zechun Hu, Energy Storage for Power System Planning and Operation</w:t>
      </w:r>
    </w:p>
    <w:p w14:paraId="4B80474B" w14:textId="4215C69F" w:rsidR="00CB6C50" w:rsidRPr="00CB6C50" w:rsidRDefault="00CB6C50" w:rsidP="001301EB">
      <w:pPr>
        <w:pStyle w:val="ListParagraph"/>
        <w:numPr>
          <w:ilvl w:val="0"/>
          <w:numId w:val="15"/>
        </w:numPr>
        <w:spacing w:after="10" w:line="259" w:lineRule="auto"/>
      </w:pPr>
      <w:r>
        <w:rPr>
          <w:i/>
        </w:rPr>
        <w:t>Todd Aagaard and Andrew Kleit, Electricity Capacity Markets</w:t>
      </w:r>
    </w:p>
    <w:p w14:paraId="66F357F3" w14:textId="718DAC6C" w:rsidR="00C9660B" w:rsidRPr="000865F6" w:rsidRDefault="00C9660B" w:rsidP="00C9660B">
      <w:pPr>
        <w:pStyle w:val="ListParagraph"/>
        <w:numPr>
          <w:ilvl w:val="0"/>
          <w:numId w:val="15"/>
        </w:numPr>
        <w:spacing w:after="10" w:line="259" w:lineRule="auto"/>
        <w:rPr>
          <w:i/>
        </w:rPr>
      </w:pPr>
      <w:r w:rsidRPr="00C9660B">
        <w:rPr>
          <w:i/>
        </w:rPr>
        <w:lastRenderedPageBreak/>
        <w:t xml:space="preserve">Daniel Sadi </w:t>
      </w:r>
      <w:r w:rsidRPr="000865F6">
        <w:rPr>
          <w:i/>
        </w:rPr>
        <w:t xml:space="preserve">Kirschen and Goran Strbac, </w:t>
      </w:r>
      <w:r w:rsidR="00CB6C50" w:rsidRPr="000865F6">
        <w:rPr>
          <w:i/>
        </w:rPr>
        <w:t>Fundamentals of Power System Economics</w:t>
      </w:r>
    </w:p>
    <w:p w14:paraId="56DB229E" w14:textId="2B2EA747" w:rsidR="000578F2" w:rsidRPr="000865F6" w:rsidRDefault="00DC57CE" w:rsidP="00DC57CE">
      <w:pPr>
        <w:pStyle w:val="ListParagraph"/>
        <w:numPr>
          <w:ilvl w:val="0"/>
          <w:numId w:val="15"/>
        </w:numPr>
        <w:spacing w:after="10" w:line="259" w:lineRule="auto"/>
        <w:rPr>
          <w:i/>
        </w:rPr>
      </w:pPr>
      <w:r w:rsidRPr="000865F6">
        <w:rPr>
          <w:i/>
        </w:rPr>
        <w:t xml:space="preserve">Steven W. Blume, </w:t>
      </w:r>
      <w:r w:rsidR="000578F2" w:rsidRPr="000865F6">
        <w:rPr>
          <w:i/>
        </w:rPr>
        <w:t>Electric Power System Basics for the Nonelectrical Professional</w:t>
      </w:r>
    </w:p>
    <w:p w14:paraId="2BDA7A38" w14:textId="6B2D26AC" w:rsidR="00B227ED" w:rsidRPr="000865F6" w:rsidRDefault="00171DCA" w:rsidP="00DC57CE">
      <w:pPr>
        <w:pStyle w:val="ListParagraph"/>
        <w:numPr>
          <w:ilvl w:val="0"/>
          <w:numId w:val="15"/>
        </w:numPr>
        <w:spacing w:after="10" w:line="259" w:lineRule="auto"/>
        <w:rPr>
          <w:i/>
        </w:rPr>
      </w:pPr>
      <w:r w:rsidRPr="000865F6">
        <w:rPr>
          <w:i/>
        </w:rPr>
        <w:t xml:space="preserve">Michael Shin, Jonathan Campbell, and Sierra Burkhart, </w:t>
      </w:r>
      <w:r w:rsidR="00B227ED" w:rsidRPr="000865F6">
        <w:rPr>
          <w:i/>
        </w:rPr>
        <w:t>Essentials of Geographic Information Systems</w:t>
      </w:r>
    </w:p>
    <w:p w14:paraId="42A59E21" w14:textId="77777777" w:rsidR="003032CD" w:rsidRPr="000865F6" w:rsidRDefault="005F6872">
      <w:pPr>
        <w:pStyle w:val="Heading1"/>
        <w:spacing w:after="256"/>
        <w:rPr>
          <w:b w:val="0"/>
        </w:rPr>
      </w:pPr>
      <w:r w:rsidRPr="000865F6">
        <w:rPr>
          <w:b w:val="0"/>
        </w:rPr>
        <w:t>Course Description, Objective and Topics</w:t>
      </w:r>
      <w:r w:rsidRPr="000865F6">
        <w:rPr>
          <w:b w:val="0"/>
          <w:u w:val="none"/>
        </w:rPr>
        <w:t xml:space="preserve"> </w:t>
      </w:r>
    </w:p>
    <w:p w14:paraId="66B03E90" w14:textId="4BC3D1FD" w:rsidR="003032CD" w:rsidRDefault="005F6872">
      <w:pPr>
        <w:spacing w:after="271"/>
      </w:pPr>
      <w:r>
        <w:rPr>
          <w:b/>
        </w:rPr>
        <w:t>Course Description:</w:t>
      </w:r>
      <w:r>
        <w:t xml:space="preserve"> This course is designed to provide an introduction to Environmental and Natural Resources Economics. </w:t>
      </w:r>
      <w:r w:rsidR="007624B8">
        <w:t>The first half of the course will focus on environmental economics</w:t>
      </w:r>
      <w:r w:rsidR="00726746">
        <w:t>. This will include an overview of environmental economics topics, an introduction to externalities, cost-benefit analysis, data in environmental economics, non-market valuation</w:t>
      </w:r>
      <w:r w:rsidR="008E3339">
        <w:t>, and dynamic efficiency and sustainable development. The second half will focus on natural resource economics with a particular emphasis on energy markets</w:t>
      </w:r>
      <w:r w:rsidR="00E06949">
        <w:t>.</w:t>
      </w:r>
      <w:r>
        <w:t xml:space="preserve"> My research focuses on energy and commodity markets, so I hope to give you a very practical and empirical take on the current state of energy markets.</w:t>
      </w:r>
    </w:p>
    <w:p w14:paraId="125D0DB5" w14:textId="77777777" w:rsidR="003032CD" w:rsidRDefault="005F6872">
      <w:pPr>
        <w:spacing w:after="0" w:line="259" w:lineRule="auto"/>
        <w:ind w:left="0" w:firstLine="0"/>
      </w:pPr>
      <w:r>
        <w:t xml:space="preserve"> </w:t>
      </w:r>
    </w:p>
    <w:p w14:paraId="16E381BE" w14:textId="77777777" w:rsidR="003032CD" w:rsidRDefault="005F6872">
      <w:r>
        <w:rPr>
          <w:b/>
        </w:rPr>
        <w:t xml:space="preserve">Learning Objectives: </w:t>
      </w:r>
      <w:r>
        <w:t xml:space="preserve">Students completing this course will be able to: </w:t>
      </w:r>
    </w:p>
    <w:p w14:paraId="30F51736" w14:textId="77777777" w:rsidR="003032CD" w:rsidRDefault="005F6872">
      <w:pPr>
        <w:spacing w:after="24" w:line="259" w:lineRule="auto"/>
        <w:ind w:left="0" w:firstLine="0"/>
      </w:pPr>
      <w:r>
        <w:t xml:space="preserve"> </w:t>
      </w:r>
    </w:p>
    <w:p w14:paraId="45884D81" w14:textId="59B1325F" w:rsidR="003032CD" w:rsidRDefault="005F6872">
      <w:pPr>
        <w:numPr>
          <w:ilvl w:val="0"/>
          <w:numId w:val="1"/>
        </w:numPr>
        <w:spacing w:after="39"/>
        <w:ind w:hanging="360"/>
      </w:pPr>
      <w:r>
        <w:t>Conduct a Cost-Benefit Analysis for Environmental Policy and apply it to real world examples.</w:t>
      </w:r>
    </w:p>
    <w:p w14:paraId="2408786C" w14:textId="43261131" w:rsidR="002477B6" w:rsidRDefault="002477B6" w:rsidP="002477B6">
      <w:pPr>
        <w:numPr>
          <w:ilvl w:val="0"/>
          <w:numId w:val="1"/>
        </w:numPr>
        <w:spacing w:after="39"/>
        <w:ind w:hanging="360"/>
      </w:pPr>
      <w:r>
        <w:t>Utilize discounting to determine net present value and levelized cost of energy and to analyze the value of projects.</w:t>
      </w:r>
    </w:p>
    <w:p w14:paraId="72F80DD5" w14:textId="42DE2F4A" w:rsidR="002477B6" w:rsidRDefault="002477B6" w:rsidP="002477B6">
      <w:pPr>
        <w:numPr>
          <w:ilvl w:val="0"/>
          <w:numId w:val="1"/>
        </w:numPr>
        <w:spacing w:after="39"/>
        <w:ind w:hanging="360"/>
      </w:pPr>
      <w:r>
        <w:t>Analyze insurance markets and markets with imperfect information.</w:t>
      </w:r>
    </w:p>
    <w:p w14:paraId="1912345E" w14:textId="77777777" w:rsidR="003032CD" w:rsidRDefault="005F6872">
      <w:pPr>
        <w:numPr>
          <w:ilvl w:val="0"/>
          <w:numId w:val="1"/>
        </w:numPr>
        <w:ind w:hanging="360"/>
      </w:pPr>
      <w:r>
        <w:t xml:space="preserve">Place a dollar value on the environment by using different valuation methods. </w:t>
      </w:r>
    </w:p>
    <w:p w14:paraId="79CE16F6" w14:textId="4E9A4BF5" w:rsidR="00E06949" w:rsidRDefault="00E06949" w:rsidP="00E06949">
      <w:pPr>
        <w:numPr>
          <w:ilvl w:val="0"/>
          <w:numId w:val="1"/>
        </w:numPr>
        <w:ind w:hanging="360"/>
      </w:pPr>
      <w:r>
        <w:t>Perform basic operations with Geographic data and understand the structure of geographic information systems.</w:t>
      </w:r>
    </w:p>
    <w:p w14:paraId="6C9C8871" w14:textId="52078BD1" w:rsidR="00E06949" w:rsidRDefault="00E06949" w:rsidP="00E06949">
      <w:pPr>
        <w:numPr>
          <w:ilvl w:val="0"/>
          <w:numId w:val="1"/>
        </w:numPr>
        <w:ind w:hanging="360"/>
      </w:pPr>
      <w:r>
        <w:t>Use discrete choice modelling to perform non-market valuation.</w:t>
      </w:r>
    </w:p>
    <w:p w14:paraId="21AF09CA" w14:textId="694A2183" w:rsidR="00E06949" w:rsidRDefault="00E06949">
      <w:pPr>
        <w:numPr>
          <w:ilvl w:val="0"/>
          <w:numId w:val="1"/>
        </w:numPr>
        <w:spacing w:after="39"/>
        <w:ind w:hanging="360"/>
      </w:pPr>
      <w:r>
        <w:t>Utilize the Hotelling and Hu</w:t>
      </w:r>
      <w:r w:rsidR="005130D4">
        <w:t>b</w:t>
      </w:r>
      <w:r>
        <w:t>bert Peak models to analyze commodity market supply</w:t>
      </w:r>
      <w:r w:rsidR="005F6872">
        <w:t>.</w:t>
      </w:r>
    </w:p>
    <w:p w14:paraId="0E2E6074" w14:textId="4EE0BD40" w:rsidR="00E06949" w:rsidRDefault="00E06949">
      <w:pPr>
        <w:numPr>
          <w:ilvl w:val="0"/>
          <w:numId w:val="1"/>
        </w:numPr>
        <w:spacing w:after="39"/>
        <w:ind w:hanging="360"/>
      </w:pPr>
      <w:r>
        <w:t>Utilize Nerlove’s Partial Adjustment model to analyze commodity market demand.</w:t>
      </w:r>
    </w:p>
    <w:p w14:paraId="104B01C3" w14:textId="2073B7EA" w:rsidR="003B35B7" w:rsidRDefault="008F2D7A">
      <w:pPr>
        <w:numPr>
          <w:ilvl w:val="0"/>
          <w:numId w:val="1"/>
        </w:numPr>
        <w:spacing w:after="39"/>
        <w:ind w:hanging="360"/>
      </w:pPr>
      <w:r>
        <w:t>Explain economically why contango and backwardation might emerge and how basis is determined.</w:t>
      </w:r>
    </w:p>
    <w:p w14:paraId="5C2D84B9" w14:textId="248DDB24" w:rsidR="003032CD" w:rsidRDefault="00E06949">
      <w:pPr>
        <w:numPr>
          <w:ilvl w:val="0"/>
          <w:numId w:val="1"/>
        </w:numPr>
        <w:spacing w:after="39"/>
        <w:ind w:hanging="360"/>
      </w:pPr>
      <w:r>
        <w:t>Understand the basics of commodities markets derivatives, pricing,</w:t>
      </w:r>
      <w:r w:rsidR="00653F7D">
        <w:t xml:space="preserve"> portfolio creation,</w:t>
      </w:r>
      <w:r>
        <w:t xml:space="preserve"> and regulation.</w:t>
      </w:r>
    </w:p>
    <w:p w14:paraId="7823C014" w14:textId="6241FFF2" w:rsidR="003B35B7" w:rsidRDefault="00E06949" w:rsidP="003B35B7">
      <w:pPr>
        <w:numPr>
          <w:ilvl w:val="0"/>
          <w:numId w:val="1"/>
        </w:numPr>
        <w:spacing w:after="92"/>
        <w:ind w:hanging="360"/>
      </w:pPr>
      <w:r>
        <w:t>Perform basic techno-economic analysis with the example of nuclear power.</w:t>
      </w:r>
    </w:p>
    <w:p w14:paraId="6906FF64" w14:textId="4D271FFB" w:rsidR="003B35B7" w:rsidRDefault="003B35B7" w:rsidP="003B35B7">
      <w:pPr>
        <w:numPr>
          <w:ilvl w:val="0"/>
          <w:numId w:val="1"/>
        </w:numPr>
        <w:spacing w:after="92"/>
        <w:ind w:hanging="360"/>
      </w:pPr>
      <w:r>
        <w:t xml:space="preserve">Explain the basics of electricity </w:t>
      </w:r>
      <w:r w:rsidR="00CA2D58">
        <w:t>markets including transmission, generation, and distribution, locational marginal price, electricity market bidding strategy, the role of energy storage systems</w:t>
      </w:r>
      <w:r w:rsidR="00653F7D">
        <w:t>, how capacity markets operate</w:t>
      </w:r>
      <w:r w:rsidR="00BB6ED0">
        <w:t>, and the impact of renewable energy generation</w:t>
      </w:r>
    </w:p>
    <w:p w14:paraId="30120301" w14:textId="77777777" w:rsidR="003032CD" w:rsidRDefault="005F6872">
      <w:pPr>
        <w:numPr>
          <w:ilvl w:val="0"/>
          <w:numId w:val="1"/>
        </w:numPr>
        <w:spacing w:after="92"/>
        <w:ind w:hanging="360"/>
      </w:pPr>
      <w:r>
        <w:lastRenderedPageBreak/>
        <w:t xml:space="preserve">Explain the science of climate change, including both the sources and likely outcomes of climate change. Evaluate different policy options for climate change, as well as policy timing. </w:t>
      </w:r>
    </w:p>
    <w:p w14:paraId="3E0A030C" w14:textId="77777777" w:rsidR="003032CD" w:rsidRDefault="005F6872">
      <w:pPr>
        <w:numPr>
          <w:ilvl w:val="0"/>
          <w:numId w:val="1"/>
        </w:numPr>
        <w:spacing w:after="92"/>
        <w:ind w:hanging="360"/>
      </w:pPr>
      <w:r>
        <w:t xml:space="preserve">Distinguish between maximum sustainable yield and static-efficient sustainable yield, by developing Schaefer model. </w:t>
      </w:r>
    </w:p>
    <w:p w14:paraId="2123BA5A" w14:textId="77777777" w:rsidR="003032CD" w:rsidRDefault="005F6872">
      <w:pPr>
        <w:numPr>
          <w:ilvl w:val="0"/>
          <w:numId w:val="1"/>
        </w:numPr>
        <w:ind w:hanging="360"/>
      </w:pPr>
      <w:r>
        <w:t xml:space="preserve">Explain the relationship between economic growth and the welfare of the population. </w:t>
      </w:r>
    </w:p>
    <w:p w14:paraId="72B0E41C" w14:textId="77777777" w:rsidR="003032CD" w:rsidRDefault="005F6872">
      <w:pPr>
        <w:spacing w:after="0" w:line="259" w:lineRule="auto"/>
        <w:ind w:left="0" w:firstLine="0"/>
      </w:pPr>
      <w:r>
        <w:rPr>
          <w:b/>
        </w:rPr>
        <w:t xml:space="preserve"> </w:t>
      </w:r>
    </w:p>
    <w:p w14:paraId="072C0913" w14:textId="77777777" w:rsidR="003032CD" w:rsidRDefault="005F6872">
      <w:pPr>
        <w:spacing w:after="0" w:line="259" w:lineRule="auto"/>
        <w:ind w:left="-5"/>
      </w:pPr>
      <w:r>
        <w:rPr>
          <w:b/>
        </w:rPr>
        <w:t xml:space="preserve">Structure of Course Topics: </w:t>
      </w:r>
    </w:p>
    <w:p w14:paraId="3F64DDF7" w14:textId="77777777" w:rsidR="003032CD" w:rsidRDefault="005F6872">
      <w:pPr>
        <w:spacing w:after="24" w:line="259" w:lineRule="auto"/>
        <w:ind w:left="0" w:firstLine="0"/>
      </w:pPr>
      <w:r>
        <w:rPr>
          <w:b/>
        </w:rPr>
        <w:t xml:space="preserve"> </w:t>
      </w:r>
    </w:p>
    <w:p w14:paraId="1BA43230" w14:textId="5F810938" w:rsidR="003032CD" w:rsidRDefault="007624B8">
      <w:pPr>
        <w:numPr>
          <w:ilvl w:val="0"/>
          <w:numId w:val="1"/>
        </w:numPr>
        <w:ind w:hanging="360"/>
      </w:pPr>
      <w:r>
        <w:t>Lecture 1</w:t>
      </w:r>
      <w:r w:rsidR="005F6872">
        <w:t xml:space="preserve">: </w:t>
      </w:r>
      <w:r>
        <w:t>Introduction to Environmental Economics</w:t>
      </w:r>
    </w:p>
    <w:p w14:paraId="05260CAB" w14:textId="7EFE0780" w:rsidR="003032CD" w:rsidRDefault="007624B8">
      <w:pPr>
        <w:numPr>
          <w:ilvl w:val="0"/>
          <w:numId w:val="1"/>
        </w:numPr>
        <w:spacing w:after="45"/>
        <w:ind w:hanging="360"/>
      </w:pPr>
      <w:r>
        <w:t>Lecture 2: Externalities, public goods, and markets</w:t>
      </w:r>
    </w:p>
    <w:p w14:paraId="1FC0BC90" w14:textId="218099DF" w:rsidR="003032CD" w:rsidRDefault="007624B8">
      <w:pPr>
        <w:numPr>
          <w:ilvl w:val="0"/>
          <w:numId w:val="1"/>
        </w:numPr>
        <w:spacing w:after="50"/>
        <w:ind w:hanging="360"/>
      </w:pPr>
      <w:r>
        <w:t>Lecture 3</w:t>
      </w:r>
      <w:r w:rsidR="005F6872">
        <w:t xml:space="preserve">: </w:t>
      </w:r>
      <w:r>
        <w:t>Imperfect Information and Insurance Markets</w:t>
      </w:r>
    </w:p>
    <w:p w14:paraId="400E9BE1" w14:textId="39D70D5C" w:rsidR="003032CD" w:rsidRDefault="007624B8">
      <w:pPr>
        <w:numPr>
          <w:ilvl w:val="0"/>
          <w:numId w:val="1"/>
        </w:numPr>
        <w:spacing w:after="49"/>
        <w:ind w:hanging="360"/>
      </w:pPr>
      <w:r>
        <w:t>Lecture 4</w:t>
      </w:r>
      <w:r w:rsidR="005F6872">
        <w:t xml:space="preserve">: </w:t>
      </w:r>
      <w:bookmarkStart w:id="0" w:name="_Hlk181623667"/>
      <w:r>
        <w:t>Cost-benefit Analysis</w:t>
      </w:r>
      <w:r w:rsidR="005F6872">
        <w:t xml:space="preserve">  </w:t>
      </w:r>
      <w:bookmarkEnd w:id="0"/>
    </w:p>
    <w:p w14:paraId="0975D5EF" w14:textId="3CB8572D" w:rsidR="007624B8" w:rsidRDefault="007624B8">
      <w:pPr>
        <w:numPr>
          <w:ilvl w:val="0"/>
          <w:numId w:val="1"/>
        </w:numPr>
        <w:spacing w:after="49"/>
        <w:ind w:hanging="360"/>
      </w:pPr>
      <w:r>
        <w:t xml:space="preserve">Lecture </w:t>
      </w:r>
      <w:r w:rsidR="008F2D7A">
        <w:t>5</w:t>
      </w:r>
      <w:r w:rsidR="005F6872">
        <w:t xml:space="preserve">: </w:t>
      </w:r>
      <w:r>
        <w:t>Non-market Valuation</w:t>
      </w:r>
    </w:p>
    <w:p w14:paraId="1FCD64AB" w14:textId="2C58AF40" w:rsidR="003032CD" w:rsidRDefault="007624B8">
      <w:pPr>
        <w:numPr>
          <w:ilvl w:val="0"/>
          <w:numId w:val="1"/>
        </w:numPr>
        <w:spacing w:after="49"/>
        <w:ind w:hanging="360"/>
      </w:pPr>
      <w:r>
        <w:t xml:space="preserve">Lecture </w:t>
      </w:r>
      <w:r w:rsidR="008F2D7A">
        <w:t>6</w:t>
      </w:r>
      <w:r>
        <w:t xml:space="preserve">: </w:t>
      </w:r>
      <w:r w:rsidR="00B91B5E">
        <w:t>Environmental Macroeconomics</w:t>
      </w:r>
    </w:p>
    <w:p w14:paraId="7A6FC0F0" w14:textId="1BC04D62" w:rsidR="007624B8" w:rsidRDefault="007624B8">
      <w:pPr>
        <w:numPr>
          <w:ilvl w:val="0"/>
          <w:numId w:val="1"/>
        </w:numPr>
        <w:spacing w:after="49"/>
        <w:ind w:hanging="360"/>
      </w:pPr>
      <w:r>
        <w:t xml:space="preserve">Lecture </w:t>
      </w:r>
      <w:r w:rsidR="008F2D7A">
        <w:t>7</w:t>
      </w:r>
      <w:r>
        <w:t>: Data in environmental Economics and Geographic Information Systems</w:t>
      </w:r>
    </w:p>
    <w:p w14:paraId="63CC1876" w14:textId="3DBA9836" w:rsidR="003032CD" w:rsidRDefault="00726746">
      <w:pPr>
        <w:numPr>
          <w:ilvl w:val="0"/>
          <w:numId w:val="1"/>
        </w:numPr>
        <w:spacing w:after="49"/>
        <w:ind w:hanging="360"/>
      </w:pPr>
      <w:r>
        <w:t>Lecture</w:t>
      </w:r>
      <w:r w:rsidR="005F6872">
        <w:t xml:space="preserve"> </w:t>
      </w:r>
      <w:r w:rsidR="008F2D7A">
        <w:t>8</w:t>
      </w:r>
      <w:r w:rsidR="005F6872">
        <w:t xml:space="preserve">: </w:t>
      </w:r>
      <w:r w:rsidR="007624B8">
        <w:t>Commodity Markets</w:t>
      </w:r>
    </w:p>
    <w:p w14:paraId="7F067D24" w14:textId="2D0F73D2" w:rsidR="00726746" w:rsidRDefault="00726746">
      <w:pPr>
        <w:numPr>
          <w:ilvl w:val="0"/>
          <w:numId w:val="1"/>
        </w:numPr>
        <w:spacing w:after="49"/>
        <w:ind w:hanging="360"/>
      </w:pPr>
      <w:r>
        <w:t xml:space="preserve">Lecture </w:t>
      </w:r>
      <w:r w:rsidR="008F2D7A">
        <w:t>9</w:t>
      </w:r>
      <w:r>
        <w:t>: Commodity Market Derivatives</w:t>
      </w:r>
    </w:p>
    <w:p w14:paraId="27D358E9" w14:textId="447D7B96" w:rsidR="003032CD" w:rsidRDefault="00726746">
      <w:pPr>
        <w:numPr>
          <w:ilvl w:val="0"/>
          <w:numId w:val="1"/>
        </w:numPr>
        <w:spacing w:after="50"/>
        <w:ind w:hanging="360"/>
      </w:pPr>
      <w:r>
        <w:t xml:space="preserve">Lecture </w:t>
      </w:r>
      <w:r w:rsidR="005F6872">
        <w:t>1</w:t>
      </w:r>
      <w:r w:rsidR="008F2D7A">
        <w:t>0</w:t>
      </w:r>
      <w:r w:rsidR="005F6872">
        <w:t xml:space="preserve">: </w:t>
      </w:r>
      <w:r w:rsidR="007624B8">
        <w:t>Electricity Markets</w:t>
      </w:r>
    </w:p>
    <w:p w14:paraId="7206A7A7" w14:textId="6473C8C8" w:rsidR="003032CD" w:rsidRDefault="00726746">
      <w:pPr>
        <w:numPr>
          <w:ilvl w:val="0"/>
          <w:numId w:val="1"/>
        </w:numPr>
        <w:spacing w:after="45"/>
        <w:ind w:hanging="360"/>
      </w:pPr>
      <w:r>
        <w:t xml:space="preserve">Lecture </w:t>
      </w:r>
      <w:r w:rsidR="005F6872">
        <w:t>1</w:t>
      </w:r>
      <w:r w:rsidR="008F2D7A">
        <w:t>1</w:t>
      </w:r>
      <w:r w:rsidR="005F6872">
        <w:t xml:space="preserve">: </w:t>
      </w:r>
      <w:r>
        <w:t>Bidding in Electricity Markets</w:t>
      </w:r>
    </w:p>
    <w:p w14:paraId="045A96AD" w14:textId="6A49DF30" w:rsidR="003032CD" w:rsidRDefault="00726746">
      <w:pPr>
        <w:numPr>
          <w:ilvl w:val="0"/>
          <w:numId w:val="1"/>
        </w:numPr>
        <w:ind w:hanging="360"/>
      </w:pPr>
      <w:r>
        <w:t xml:space="preserve">Lecture </w:t>
      </w:r>
      <w:r w:rsidR="005F6872">
        <w:t>1</w:t>
      </w:r>
      <w:r w:rsidR="008F2D7A">
        <w:t>2</w:t>
      </w:r>
      <w:r w:rsidR="005F6872">
        <w:t xml:space="preserve">: </w:t>
      </w:r>
      <w:r>
        <w:t>Economics of Nuclear Power</w:t>
      </w:r>
    </w:p>
    <w:p w14:paraId="225318A2" w14:textId="4EF9EE09" w:rsidR="003032CD" w:rsidRDefault="00726746">
      <w:pPr>
        <w:numPr>
          <w:ilvl w:val="0"/>
          <w:numId w:val="1"/>
        </w:numPr>
        <w:spacing w:after="49"/>
        <w:ind w:hanging="360"/>
      </w:pPr>
      <w:r>
        <w:t xml:space="preserve">Lecture </w:t>
      </w:r>
      <w:r w:rsidR="005F6872">
        <w:t>1</w:t>
      </w:r>
      <w:r w:rsidR="008F2D7A">
        <w:t>3</w:t>
      </w:r>
      <w:r w:rsidR="005F6872">
        <w:t xml:space="preserve">: </w:t>
      </w:r>
      <w:r>
        <w:t>Capacity Markets</w:t>
      </w:r>
    </w:p>
    <w:p w14:paraId="77C764BA" w14:textId="45439247" w:rsidR="00D046F4" w:rsidRDefault="00D046F4">
      <w:pPr>
        <w:numPr>
          <w:ilvl w:val="0"/>
          <w:numId w:val="1"/>
        </w:numPr>
        <w:spacing w:after="49"/>
        <w:ind w:hanging="360"/>
      </w:pPr>
      <w:r>
        <w:t>Lecture 14 (</w:t>
      </w:r>
      <w:r w:rsidR="009D3FC5">
        <w:t>O</w:t>
      </w:r>
      <w:r>
        <w:t>ptional): Environmental justice</w:t>
      </w:r>
    </w:p>
    <w:p w14:paraId="0875670B" w14:textId="724EE1F8" w:rsidR="009D3FC5" w:rsidRDefault="009D3FC5">
      <w:pPr>
        <w:numPr>
          <w:ilvl w:val="0"/>
          <w:numId w:val="1"/>
        </w:numPr>
        <w:spacing w:after="49"/>
        <w:ind w:hanging="360"/>
      </w:pPr>
      <w:r>
        <w:t>Lecture 15 (Optional) Economics of Oil Trading</w:t>
      </w:r>
    </w:p>
    <w:p w14:paraId="7E4BC818" w14:textId="59167B46" w:rsidR="009D3FC5" w:rsidRDefault="009D3FC5">
      <w:pPr>
        <w:numPr>
          <w:ilvl w:val="0"/>
          <w:numId w:val="1"/>
        </w:numPr>
        <w:spacing w:after="49"/>
        <w:ind w:hanging="360"/>
      </w:pPr>
      <w:r>
        <w:t>Lecture 16 (Optional) Energy Market Policy</w:t>
      </w:r>
    </w:p>
    <w:p w14:paraId="66FF70D4" w14:textId="4A239877" w:rsidR="00726746" w:rsidRDefault="00726746" w:rsidP="00726746">
      <w:pPr>
        <w:numPr>
          <w:ilvl w:val="0"/>
          <w:numId w:val="1"/>
        </w:numPr>
        <w:spacing w:after="44"/>
        <w:ind w:hanging="360"/>
      </w:pPr>
      <w:r>
        <w:t>Final</w:t>
      </w:r>
      <w:r w:rsidR="0016670F">
        <w:t xml:space="preserve"> Project due</w:t>
      </w:r>
    </w:p>
    <w:p w14:paraId="5B83856A" w14:textId="77777777" w:rsidR="003032CD" w:rsidRDefault="005F6872">
      <w:r>
        <w:t xml:space="preserve">The weekly schedule of topics together with the relevant textbook chapters is provided below. This is tentative and provided to give you an overview of what’s coming. You are expected to check Blackboard regularly for updates during the semester. </w:t>
      </w:r>
    </w:p>
    <w:p w14:paraId="5FA21EF4" w14:textId="77777777" w:rsidR="003032CD" w:rsidRDefault="005F6872">
      <w:pPr>
        <w:spacing w:after="0" w:line="259" w:lineRule="auto"/>
        <w:ind w:left="0" w:firstLine="0"/>
      </w:pPr>
      <w:r>
        <w:t xml:space="preserve"> </w:t>
      </w:r>
    </w:p>
    <w:p w14:paraId="698A629C" w14:textId="77777777" w:rsidR="003032CD" w:rsidRDefault="005F6872">
      <w:pPr>
        <w:spacing w:after="0" w:line="259" w:lineRule="auto"/>
        <w:ind w:left="0" w:firstLine="0"/>
      </w:pPr>
      <w:r>
        <w:t xml:space="preserve"> </w:t>
      </w:r>
    </w:p>
    <w:p w14:paraId="7CF5F10E" w14:textId="77777777" w:rsidR="003032CD" w:rsidRDefault="005F6872">
      <w:pPr>
        <w:pStyle w:val="Heading1"/>
      </w:pPr>
      <w:r>
        <w:t>Assessment</w:t>
      </w:r>
      <w:r>
        <w:rPr>
          <w:u w:val="none"/>
        </w:rPr>
        <w:t xml:space="preserve"> </w:t>
      </w:r>
    </w:p>
    <w:p w14:paraId="022DA5FE" w14:textId="77777777" w:rsidR="003032CD" w:rsidRDefault="005F6872">
      <w:pPr>
        <w:spacing w:after="0" w:line="259" w:lineRule="auto"/>
        <w:ind w:left="0" w:firstLine="0"/>
      </w:pPr>
      <w:r>
        <w:t xml:space="preserve"> </w:t>
      </w:r>
    </w:p>
    <w:p w14:paraId="2C45B726" w14:textId="4BFBE943" w:rsidR="003032CD" w:rsidRDefault="005F6872">
      <w:pPr>
        <w:spacing w:after="2" w:line="241" w:lineRule="auto"/>
        <w:ind w:left="-5" w:right="-15"/>
        <w:jc w:val="both"/>
      </w:pPr>
      <w:r>
        <w:rPr>
          <w:b/>
        </w:rPr>
        <w:t xml:space="preserve">Grading: </w:t>
      </w:r>
      <w:r w:rsidR="006274E1">
        <w:rPr>
          <w:b/>
        </w:rPr>
        <w:t xml:space="preserve"> </w:t>
      </w:r>
      <w:r>
        <w:t xml:space="preserve">There will be </w:t>
      </w:r>
      <w:r w:rsidR="002477B6">
        <w:t>five problem sets (on</w:t>
      </w:r>
      <w:r w:rsidR="006274E1">
        <w:t>c</w:t>
      </w:r>
      <w:r w:rsidR="002477B6">
        <w:t xml:space="preserve">e </w:t>
      </w:r>
      <w:r w:rsidR="006274E1">
        <w:t>every three</w:t>
      </w:r>
      <w:r w:rsidR="002477B6">
        <w:t xml:space="preserve"> week</w:t>
      </w:r>
      <w:r w:rsidR="006274E1">
        <w:t>s</w:t>
      </w:r>
      <w:r w:rsidR="002477B6">
        <w:t>)</w:t>
      </w:r>
      <w:r w:rsidR="000630DB">
        <w:t xml:space="preserve">, a project, and in-class </w:t>
      </w:r>
      <w:r w:rsidR="00946B80">
        <w:t>participation grades</w:t>
      </w:r>
      <w:r>
        <w:t>.</w:t>
      </w:r>
      <w:r w:rsidR="002477B6">
        <w:t xml:space="preserve"> </w:t>
      </w:r>
      <w:r>
        <w:t xml:space="preserve">You must hand in all the assignments AND </w:t>
      </w:r>
      <w:r w:rsidR="009308DA">
        <w:t>attend</w:t>
      </w:r>
      <w:r w:rsidR="002477B6">
        <w:t xml:space="preserve"> all lectures</w:t>
      </w:r>
      <w:r>
        <w:t>.</w:t>
      </w:r>
      <w:r w:rsidR="008E409D">
        <w:t xml:space="preserve"> Problem sets will be </w:t>
      </w:r>
      <w:r w:rsidR="00655A9D">
        <w:t>4</w:t>
      </w:r>
      <w:r w:rsidR="008E409D">
        <w:t>0% of the grade</w:t>
      </w:r>
      <w:r w:rsidR="00946B80">
        <w:t xml:space="preserve">, </w:t>
      </w:r>
      <w:r w:rsidR="00BB0EC1">
        <w:t>2</w:t>
      </w:r>
      <w:r w:rsidR="00946B80">
        <w:t>0%</w:t>
      </w:r>
      <w:r w:rsidR="008E409D">
        <w:t xml:space="preserve"> </w:t>
      </w:r>
      <w:r w:rsidR="00946B80">
        <w:t xml:space="preserve">will be placed on </w:t>
      </w:r>
      <w:r w:rsidR="00A31ED9">
        <w:t>participation</w:t>
      </w:r>
      <w:r w:rsidR="00AD2BF4">
        <w:t xml:space="preserve"> in the in-class activities</w:t>
      </w:r>
      <w:r w:rsidR="00A31ED9">
        <w:t xml:space="preserve">, </w:t>
      </w:r>
      <w:r w:rsidR="008E409D">
        <w:t>while the other 50%</w:t>
      </w:r>
      <w:r w:rsidR="000630DB">
        <w:t xml:space="preserve"> </w:t>
      </w:r>
      <w:r w:rsidR="008E409D">
        <w:t>placed on the project.</w:t>
      </w:r>
    </w:p>
    <w:p w14:paraId="098FF74A" w14:textId="77777777" w:rsidR="003032CD" w:rsidRDefault="005F6872">
      <w:pPr>
        <w:spacing w:after="0" w:line="259" w:lineRule="auto"/>
        <w:ind w:left="0" w:firstLine="0"/>
      </w:pPr>
      <w:r>
        <w:t xml:space="preserve"> </w:t>
      </w:r>
    </w:p>
    <w:p w14:paraId="730E8B20" w14:textId="5658955C" w:rsidR="003032CD" w:rsidRDefault="008E409D">
      <w:pPr>
        <w:spacing w:after="2" w:line="241" w:lineRule="auto"/>
        <w:ind w:left="-5" w:right="-15"/>
        <w:jc w:val="both"/>
      </w:pPr>
      <w:r>
        <w:rPr>
          <w:b/>
        </w:rPr>
        <w:t>Assignments</w:t>
      </w:r>
      <w:r w:rsidR="005F6872">
        <w:rPr>
          <w:b/>
        </w:rPr>
        <w:t xml:space="preserve"> (</w:t>
      </w:r>
      <w:r w:rsidR="00655A9D">
        <w:rPr>
          <w:b/>
        </w:rPr>
        <w:t>4</w:t>
      </w:r>
      <w:r w:rsidR="005F6872">
        <w:rPr>
          <w:b/>
        </w:rPr>
        <w:t>0%)</w:t>
      </w:r>
      <w:r w:rsidR="000A0E5D">
        <w:rPr>
          <w:b/>
        </w:rPr>
        <w:t>:</w:t>
      </w:r>
      <w:r w:rsidR="000A0E5D">
        <w:t xml:space="preserve"> Assignments are due weekly and focus on the current week’s coursework. Whereas tests will focus on broader knowledge and general understanding of models, assignments will focus on analytical skills and ability to carry out the steps </w:t>
      </w:r>
      <w:r w:rsidR="005F6872">
        <w:t xml:space="preserve">of the tools you learn in class. </w:t>
      </w:r>
      <w:r w:rsidR="005F6872">
        <w:lastRenderedPageBreak/>
        <w:t xml:space="preserve">Assignments will be math-based, and some will require you to utilize data and coding. An optional lecture will be uploaded on how to use R for new users alongside materials related to the software. </w:t>
      </w:r>
    </w:p>
    <w:p w14:paraId="2670B5E2" w14:textId="73FF7D0F" w:rsidR="003032CD" w:rsidRDefault="003032CD">
      <w:pPr>
        <w:spacing w:after="0" w:line="259" w:lineRule="auto"/>
        <w:ind w:left="0" w:firstLine="0"/>
      </w:pPr>
    </w:p>
    <w:p w14:paraId="2DAD1C32" w14:textId="30E1BFE7" w:rsidR="008E409D" w:rsidRDefault="008E409D">
      <w:pPr>
        <w:spacing w:after="0" w:line="259" w:lineRule="auto"/>
        <w:ind w:left="0" w:firstLine="0"/>
      </w:pPr>
      <w:r>
        <w:rPr>
          <w:b/>
        </w:rPr>
        <w:t>Project (50%)</w:t>
      </w:r>
      <w:r>
        <w:t xml:space="preserve">: The project is </w:t>
      </w:r>
      <w:r w:rsidR="003417F9">
        <w:t>required</w:t>
      </w:r>
      <w:r w:rsidR="00142FB5">
        <w:t>. The project can be done individually or in a group of up to three people. Three project options are provided</w:t>
      </w:r>
      <w:r w:rsidR="00000FD9">
        <w:t xml:space="preserve"> in the project description</w:t>
      </w:r>
      <w:r w:rsidR="00142FB5">
        <w:t>. You must reach out to me to discuss the project you are planning and get approval before confirming the project option.</w:t>
      </w:r>
      <w:r w:rsidR="00B516EE">
        <w:t xml:space="preserve"> I just need sufficient evidence you have thought about it.</w:t>
      </w:r>
    </w:p>
    <w:p w14:paraId="24BACAFC" w14:textId="77777777" w:rsidR="003417F9" w:rsidRDefault="003417F9">
      <w:pPr>
        <w:spacing w:after="0" w:line="259" w:lineRule="auto"/>
        <w:ind w:left="0" w:firstLine="0"/>
      </w:pPr>
    </w:p>
    <w:p w14:paraId="791BEF4F" w14:textId="3F7710A2" w:rsidR="003417F9" w:rsidRDefault="003417F9">
      <w:pPr>
        <w:spacing w:after="0" w:line="259" w:lineRule="auto"/>
        <w:ind w:left="0" w:firstLine="0"/>
      </w:pPr>
      <w:r>
        <w:rPr>
          <w:b/>
        </w:rPr>
        <w:t>Participation (</w:t>
      </w:r>
      <w:r w:rsidR="00655A9D">
        <w:rPr>
          <w:b/>
        </w:rPr>
        <w:t>1</w:t>
      </w:r>
      <w:r>
        <w:rPr>
          <w:b/>
        </w:rPr>
        <w:t>0%)</w:t>
      </w:r>
      <w:r>
        <w:t xml:space="preserve">: There will be a series of activities </w:t>
      </w:r>
      <w:r w:rsidR="00BD67D1">
        <w:t>in class that will be required</w:t>
      </w:r>
      <w:r w:rsidR="00D64A41">
        <w:t>. The dates of the activities are below</w:t>
      </w:r>
      <w:r w:rsidR="00E253E7">
        <w:t xml:space="preserve">. If you miss </w:t>
      </w:r>
      <w:r w:rsidR="00BB0EC1">
        <w:t>one of the participation activities</w:t>
      </w:r>
      <w:r w:rsidR="001F16EB">
        <w:t xml:space="preserve"> for an approved reason</w:t>
      </w:r>
      <w:r w:rsidR="00BB0EC1">
        <w:t>, you can recover the points</w:t>
      </w:r>
      <w:r w:rsidR="00965E6D">
        <w:t xml:space="preserve"> for that activity</w:t>
      </w:r>
      <w:r w:rsidR="00BB0EC1">
        <w:t xml:space="preserve"> </w:t>
      </w:r>
      <w:r w:rsidR="00776F3D">
        <w:t xml:space="preserve">through a makeup assignment that </w:t>
      </w:r>
      <w:r w:rsidR="001F16EB">
        <w:t xml:space="preserve">you </w:t>
      </w:r>
      <w:r w:rsidR="00F5493B">
        <w:t>can receive by emailing me</w:t>
      </w:r>
      <w:r w:rsidR="00D64A41">
        <w:t>:</w:t>
      </w:r>
    </w:p>
    <w:p w14:paraId="7D39580A" w14:textId="789F6878" w:rsidR="00D53FFC" w:rsidRDefault="00336B76" w:rsidP="0072108A">
      <w:pPr>
        <w:pStyle w:val="ListParagraph"/>
        <w:numPr>
          <w:ilvl w:val="0"/>
          <w:numId w:val="21"/>
        </w:numPr>
        <w:spacing w:after="0" w:line="259" w:lineRule="auto"/>
      </w:pPr>
      <w:r>
        <w:t>Cost Benefits Analysis Activity (</w:t>
      </w:r>
      <w:r w:rsidR="004D0EA1">
        <w:t>September 18</w:t>
      </w:r>
      <w:r w:rsidR="004D0EA1" w:rsidRPr="004D0EA1">
        <w:rPr>
          <w:vertAlign w:val="superscript"/>
        </w:rPr>
        <w:t>th</w:t>
      </w:r>
      <w:r>
        <w:t>)</w:t>
      </w:r>
    </w:p>
    <w:p w14:paraId="62BEE96D" w14:textId="4E00513C" w:rsidR="006E6F05" w:rsidRDefault="0016670F" w:rsidP="0072108A">
      <w:pPr>
        <w:pStyle w:val="ListParagraph"/>
        <w:numPr>
          <w:ilvl w:val="0"/>
          <w:numId w:val="21"/>
        </w:numPr>
        <w:spacing w:after="0" w:line="259" w:lineRule="auto"/>
      </w:pPr>
      <w:r>
        <w:t>Data Analysis activity</w:t>
      </w:r>
      <w:r w:rsidR="00CF4201">
        <w:t xml:space="preserve"> </w:t>
      </w:r>
      <w:r w:rsidR="00D53FFC">
        <w:t>(</w:t>
      </w:r>
      <w:r w:rsidR="00CF4201">
        <w:t>October 9</w:t>
      </w:r>
      <w:r w:rsidR="00CF4201" w:rsidRPr="0072108A">
        <w:rPr>
          <w:vertAlign w:val="superscript"/>
        </w:rPr>
        <w:t>th</w:t>
      </w:r>
      <w:r w:rsidR="00D53FFC">
        <w:t>)</w:t>
      </w:r>
    </w:p>
    <w:p w14:paraId="54F1A074" w14:textId="2C1F1E7A" w:rsidR="00241A55" w:rsidRDefault="00241A55" w:rsidP="0072108A">
      <w:pPr>
        <w:pStyle w:val="ListParagraph"/>
        <w:numPr>
          <w:ilvl w:val="0"/>
          <w:numId w:val="21"/>
        </w:numPr>
        <w:spacing w:after="0" w:line="259" w:lineRule="auto"/>
      </w:pPr>
      <w:r>
        <w:t>Commodity Markets Activity (</w:t>
      </w:r>
      <w:r w:rsidR="007F3E91">
        <w:t>October 30</w:t>
      </w:r>
      <w:r w:rsidR="007F3E91" w:rsidRPr="007F3E91">
        <w:rPr>
          <w:vertAlign w:val="superscript"/>
        </w:rPr>
        <w:t>th</w:t>
      </w:r>
      <w:r>
        <w:t>)</w:t>
      </w:r>
    </w:p>
    <w:p w14:paraId="79D63F0E" w14:textId="767DA528" w:rsidR="00401FDD" w:rsidRDefault="00401FDD" w:rsidP="0072108A">
      <w:pPr>
        <w:pStyle w:val="ListParagraph"/>
        <w:numPr>
          <w:ilvl w:val="0"/>
          <w:numId w:val="21"/>
        </w:numPr>
        <w:spacing w:after="0" w:line="259" w:lineRule="auto"/>
      </w:pPr>
      <w:r>
        <w:t>Forecasting Activity/ ICEC</w:t>
      </w:r>
      <w:r w:rsidR="00014C34">
        <w:t xml:space="preserve"> (November 6</w:t>
      </w:r>
      <w:r w:rsidR="00014C34" w:rsidRPr="007F3E91">
        <w:rPr>
          <w:vertAlign w:val="superscript"/>
        </w:rPr>
        <w:t>th</w:t>
      </w:r>
      <w:r w:rsidR="00014C34">
        <w:t>)</w:t>
      </w:r>
    </w:p>
    <w:p w14:paraId="75B63D5D" w14:textId="09661477" w:rsidR="0059221E" w:rsidRDefault="0059221E" w:rsidP="006E6F05">
      <w:pPr>
        <w:pStyle w:val="ListParagraph"/>
        <w:numPr>
          <w:ilvl w:val="0"/>
          <w:numId w:val="21"/>
        </w:numPr>
        <w:spacing w:after="0" w:line="259" w:lineRule="auto"/>
      </w:pPr>
      <w:r>
        <w:t>Commodity Market Derivatives Activity</w:t>
      </w:r>
      <w:r w:rsidR="00F5493B">
        <w:t xml:space="preserve"> (</w:t>
      </w:r>
      <w:r w:rsidR="00250F72">
        <w:t>November 13</w:t>
      </w:r>
      <w:r w:rsidR="00250F72" w:rsidRPr="004D0EA1">
        <w:rPr>
          <w:vertAlign w:val="superscript"/>
        </w:rPr>
        <w:t>th</w:t>
      </w:r>
      <w:r w:rsidR="00F5493B">
        <w:t>)</w:t>
      </w:r>
    </w:p>
    <w:p w14:paraId="34F6CE8D" w14:textId="5A8EEB71" w:rsidR="006E6F05" w:rsidRDefault="0059221E" w:rsidP="00691C6C">
      <w:pPr>
        <w:pStyle w:val="ListParagraph"/>
        <w:numPr>
          <w:ilvl w:val="0"/>
          <w:numId w:val="21"/>
        </w:numPr>
        <w:spacing w:after="0" w:line="259" w:lineRule="auto"/>
      </w:pPr>
      <w:r>
        <w:t>Electricity Market Game</w:t>
      </w:r>
      <w:r w:rsidR="00250F72">
        <w:t xml:space="preserve"> (</w:t>
      </w:r>
      <w:r w:rsidR="00C332E4">
        <w:t>December 4</w:t>
      </w:r>
      <w:r w:rsidR="00C332E4" w:rsidRPr="00C332E4">
        <w:rPr>
          <w:vertAlign w:val="superscript"/>
        </w:rPr>
        <w:t>th</w:t>
      </w:r>
      <w:r w:rsidR="00250F72">
        <w:t>)</w:t>
      </w:r>
    </w:p>
    <w:p w14:paraId="4CFE641C" w14:textId="77777777" w:rsidR="003032CD" w:rsidRDefault="005F6872">
      <w:pPr>
        <w:spacing w:after="2" w:line="241" w:lineRule="auto"/>
        <w:ind w:left="-5" w:right="-15"/>
        <w:jc w:val="both"/>
      </w:pPr>
      <w:r>
        <w:rPr>
          <w:b/>
        </w:rPr>
        <w:t>Academic Dishonesty Policy:</w:t>
      </w:r>
      <w:r>
        <w:t xml:space="preserve"> </w:t>
      </w:r>
      <w:r>
        <w:rPr>
          <w:i/>
        </w:rPr>
        <w:t>We take academic integrity very seriously.</w:t>
      </w:r>
      <w:r>
        <w:t xml:space="preserve"> You are expected to complete assignments </w:t>
      </w:r>
      <w:r>
        <w:rPr>
          <w:b/>
        </w:rPr>
        <w:t>on your own</w:t>
      </w:r>
      <w:r>
        <w:t xml:space="preserve">. Any assignment submission suspected of cheating (identical or near identical to a classmate or solicited from someone else) will be reported to the Academic Judiciary with a suggested penalty of F for the class and potentially further repercussions for your standing in the university. The same applies to anyone attempting to cheat during an exam, including not following the rules about closed books and allowed calculators.  </w:t>
      </w:r>
    </w:p>
    <w:p w14:paraId="56536B2D" w14:textId="77777777" w:rsidR="003032CD" w:rsidRDefault="005F6872">
      <w:pPr>
        <w:spacing w:after="0" w:line="259" w:lineRule="auto"/>
        <w:ind w:left="0" w:firstLine="0"/>
      </w:pPr>
      <w:r>
        <w:t xml:space="preserve"> </w:t>
      </w:r>
    </w:p>
    <w:p w14:paraId="0B65C7F1" w14:textId="77777777" w:rsidR="003032CD" w:rsidRDefault="005F6872">
      <w:pPr>
        <w:spacing w:after="0" w:line="259" w:lineRule="auto"/>
        <w:ind w:left="0" w:firstLine="0"/>
      </w:pPr>
      <w:r>
        <w:t xml:space="preserve"> </w:t>
      </w:r>
    </w:p>
    <w:p w14:paraId="5AB421DF" w14:textId="452747B8" w:rsidR="003032CD" w:rsidRDefault="008C4A7A">
      <w:pPr>
        <w:spacing w:after="0" w:line="259" w:lineRule="auto"/>
        <w:ind w:left="-5"/>
      </w:pPr>
      <w:r>
        <w:rPr>
          <w:b/>
          <w:u w:val="single" w:color="000000"/>
        </w:rPr>
        <w:t>Final Presentation Date:</w:t>
      </w:r>
    </w:p>
    <w:p w14:paraId="4B844021" w14:textId="77777777" w:rsidR="003032CD" w:rsidRDefault="005F6872">
      <w:pPr>
        <w:spacing w:after="0" w:line="259" w:lineRule="auto"/>
        <w:ind w:left="0" w:firstLine="0"/>
      </w:pPr>
      <w:r>
        <w:rPr>
          <w:b/>
        </w:rPr>
        <w:t xml:space="preserve"> </w:t>
      </w:r>
    </w:p>
    <w:p w14:paraId="2B9CFCD8" w14:textId="77777777" w:rsidR="003032CD" w:rsidRDefault="005F6872">
      <w:pPr>
        <w:spacing w:after="0" w:line="259" w:lineRule="auto"/>
        <w:ind w:left="60" w:firstLine="0"/>
        <w:jc w:val="center"/>
      </w:pPr>
      <w:r>
        <w:rPr>
          <w:b/>
        </w:rPr>
        <w:t xml:space="preserve"> </w:t>
      </w:r>
    </w:p>
    <w:p w14:paraId="409CAF8E" w14:textId="77777777" w:rsidR="003032CD" w:rsidRDefault="005F6872">
      <w:pPr>
        <w:spacing w:after="0" w:line="259" w:lineRule="auto"/>
        <w:ind w:left="60" w:firstLine="0"/>
        <w:jc w:val="center"/>
      </w:pPr>
      <w:r>
        <w:rPr>
          <w:b/>
        </w:rPr>
        <w:t xml:space="preserve"> </w:t>
      </w:r>
    </w:p>
    <w:p w14:paraId="5607A031" w14:textId="77777777" w:rsidR="003032CD" w:rsidRDefault="005F6872">
      <w:pPr>
        <w:pStyle w:val="Heading1"/>
      </w:pPr>
      <w:r>
        <w:t>How to Succeed in the course</w:t>
      </w:r>
      <w:r>
        <w:rPr>
          <w:u w:val="none"/>
        </w:rPr>
        <w:t xml:space="preserve"> </w:t>
      </w:r>
    </w:p>
    <w:p w14:paraId="7D996E2F" w14:textId="77777777" w:rsidR="003032CD" w:rsidRDefault="005F6872">
      <w:pPr>
        <w:spacing w:after="0" w:line="259" w:lineRule="auto"/>
        <w:ind w:left="0" w:firstLine="0"/>
      </w:pPr>
      <w:r>
        <w:rPr>
          <w:b/>
        </w:rPr>
        <w:t xml:space="preserve"> </w:t>
      </w:r>
    </w:p>
    <w:p w14:paraId="022500FB" w14:textId="77777777" w:rsidR="003032CD" w:rsidRDefault="005F6872">
      <w:r>
        <w:rPr>
          <w:b/>
          <w:u w:val="single" w:color="000000"/>
        </w:rPr>
        <w:t>Weekly Responsibilities</w:t>
      </w:r>
      <w:r>
        <w:rPr>
          <w:rFonts w:ascii="Calibri" w:eastAsia="Calibri" w:hAnsi="Calibri" w:cs="Calibri"/>
        </w:rPr>
        <w:t xml:space="preserve">: </w:t>
      </w:r>
      <w:r>
        <w:t>Every week you will need to</w:t>
      </w:r>
      <w:r>
        <w:rPr>
          <w:rFonts w:ascii="Calibri" w:eastAsia="Calibri" w:hAnsi="Calibri" w:cs="Calibri"/>
        </w:rPr>
        <w:t xml:space="preserve"> </w:t>
      </w:r>
    </w:p>
    <w:p w14:paraId="60A3530E" w14:textId="77777777" w:rsidR="003032CD" w:rsidRDefault="005F6872">
      <w:pPr>
        <w:spacing w:after="0" w:line="259" w:lineRule="auto"/>
        <w:ind w:left="0" w:firstLine="0"/>
      </w:pPr>
      <w:r>
        <w:rPr>
          <w:rFonts w:ascii="Calibri" w:eastAsia="Calibri" w:hAnsi="Calibri" w:cs="Calibri"/>
        </w:rPr>
        <w:t xml:space="preserve"> </w:t>
      </w:r>
    </w:p>
    <w:p w14:paraId="74B630ED" w14:textId="2D39C731" w:rsidR="003032CD" w:rsidRDefault="000E4E7D">
      <w:pPr>
        <w:numPr>
          <w:ilvl w:val="0"/>
          <w:numId w:val="2"/>
        </w:numPr>
        <w:ind w:hanging="360"/>
      </w:pPr>
      <w:r>
        <w:t>Watch</w:t>
      </w:r>
      <w:r w:rsidR="005F6872">
        <w:t xml:space="preserve"> lectures and actively</w:t>
      </w:r>
      <w:r>
        <w:t xml:space="preserve"> engage with material</w:t>
      </w:r>
      <w:r w:rsidR="005F6872">
        <w:t xml:space="preserve">. </w:t>
      </w:r>
    </w:p>
    <w:p w14:paraId="0C7FFA13" w14:textId="77777777" w:rsidR="003032CD" w:rsidRDefault="005F6872">
      <w:pPr>
        <w:numPr>
          <w:ilvl w:val="0"/>
          <w:numId w:val="2"/>
        </w:numPr>
        <w:ind w:hanging="360"/>
      </w:pPr>
      <w:r>
        <w:t xml:space="preserve">Log in on Brightspace at least twice a week to check announcements, lecture slides and download assignments. </w:t>
      </w:r>
    </w:p>
    <w:p w14:paraId="24A955B0" w14:textId="2EB6CB04" w:rsidR="003032CD" w:rsidRDefault="005F6872">
      <w:pPr>
        <w:numPr>
          <w:ilvl w:val="0"/>
          <w:numId w:val="2"/>
        </w:numPr>
        <w:ind w:hanging="360"/>
      </w:pPr>
      <w:r>
        <w:t>Complete assignments before the deadline. Late assignments are not accep</w:t>
      </w:r>
      <w:r w:rsidR="000E4E7D">
        <w:t>ted except under extraordinary circumstances</w:t>
      </w:r>
      <w:r>
        <w:t xml:space="preserve">. </w:t>
      </w:r>
    </w:p>
    <w:p w14:paraId="0F490FEA" w14:textId="77777777" w:rsidR="003032CD" w:rsidRDefault="005F6872">
      <w:pPr>
        <w:numPr>
          <w:ilvl w:val="0"/>
          <w:numId w:val="2"/>
        </w:numPr>
        <w:ind w:hanging="360"/>
      </w:pPr>
      <w:r>
        <w:t xml:space="preserve">(Optional but strongly recommended): Stay in contact with the instructor by visiting office hours and clarifying any remaining issues pertaining to lectures and assignments. </w:t>
      </w:r>
    </w:p>
    <w:p w14:paraId="00F448B9" w14:textId="77777777" w:rsidR="003032CD" w:rsidRDefault="005F6872">
      <w:pPr>
        <w:spacing w:after="0" w:line="259" w:lineRule="auto"/>
        <w:ind w:left="0" w:firstLine="0"/>
      </w:pPr>
      <w:r>
        <w:rPr>
          <w:b/>
        </w:rPr>
        <w:t xml:space="preserve"> </w:t>
      </w:r>
    </w:p>
    <w:p w14:paraId="369683FA" w14:textId="6E5BB6C2" w:rsidR="003032CD" w:rsidRDefault="005F6872">
      <w:pPr>
        <w:spacing w:after="0" w:line="259" w:lineRule="auto"/>
        <w:ind w:left="0" w:firstLine="0"/>
        <w:rPr>
          <w:bCs/>
        </w:rPr>
      </w:pPr>
      <w:r>
        <w:rPr>
          <w:b/>
        </w:rPr>
        <w:t xml:space="preserve"> </w:t>
      </w:r>
      <w:r w:rsidR="00171DCA">
        <w:rPr>
          <w:b/>
        </w:rPr>
        <w:t xml:space="preserve">Required Software: </w:t>
      </w:r>
      <w:r w:rsidR="00171DCA">
        <w:rPr>
          <w:bCs/>
        </w:rPr>
        <w:t>The course will require R</w:t>
      </w:r>
      <w:r w:rsidR="005C668B">
        <w:rPr>
          <w:bCs/>
        </w:rPr>
        <w:t>, Tableau,</w:t>
      </w:r>
      <w:r w:rsidR="00171DCA">
        <w:rPr>
          <w:bCs/>
        </w:rPr>
        <w:t xml:space="preserve"> and Excel but at a very basic leve</w:t>
      </w:r>
      <w:r w:rsidR="005C668B">
        <w:rPr>
          <w:bCs/>
        </w:rPr>
        <w:t>l</w:t>
      </w:r>
      <w:r w:rsidR="00171DCA">
        <w:rPr>
          <w:bCs/>
        </w:rPr>
        <w:t>.</w:t>
      </w:r>
    </w:p>
    <w:p w14:paraId="69B670C8" w14:textId="77777777" w:rsidR="00171DCA" w:rsidRPr="00171DCA" w:rsidRDefault="00171DCA">
      <w:pPr>
        <w:spacing w:after="0" w:line="259" w:lineRule="auto"/>
        <w:ind w:left="0" w:firstLine="0"/>
        <w:rPr>
          <w:bCs/>
        </w:rPr>
      </w:pPr>
    </w:p>
    <w:p w14:paraId="4751CC16" w14:textId="77777777" w:rsidR="003032CD" w:rsidRDefault="005F6872">
      <w:r>
        <w:rPr>
          <w:b/>
        </w:rPr>
        <w:t xml:space="preserve">Course Related (academic) Help: </w:t>
      </w:r>
      <w:r>
        <w:t xml:space="preserve">If you have questions or difficulties with the material covered it is important that you ask for help early rather than late. You can do this during the instructor’s office hours or email the instructor directly. </w:t>
      </w:r>
    </w:p>
    <w:p w14:paraId="280F4B20" w14:textId="77777777" w:rsidR="003032CD" w:rsidRDefault="005F6872">
      <w:pPr>
        <w:spacing w:after="0" w:line="259" w:lineRule="auto"/>
        <w:ind w:left="0" w:firstLine="0"/>
      </w:pPr>
      <w:r>
        <w:t xml:space="preserve"> </w:t>
      </w:r>
    </w:p>
    <w:p w14:paraId="6DC1CA03" w14:textId="77777777" w:rsidR="003032CD" w:rsidRDefault="005F6872">
      <w:r>
        <w:rPr>
          <w:b/>
        </w:rPr>
        <w:t>Academic Success and Tutoring Center:</w:t>
      </w:r>
      <w:r>
        <w:t xml:space="preserve"> If you need additional help, the university also provides academic success and tutoring services. Information can be found </w:t>
      </w:r>
    </w:p>
    <w:p w14:paraId="3E6FC88E" w14:textId="77777777" w:rsidR="003032CD" w:rsidRDefault="005F6872">
      <w:pPr>
        <w:spacing w:after="0" w:line="259" w:lineRule="auto"/>
        <w:ind w:left="0" w:firstLine="0"/>
      </w:pPr>
      <w:r>
        <w:t>at:</w:t>
      </w:r>
      <w:hyperlink r:id="rId7">
        <w:r>
          <w:t xml:space="preserve"> </w:t>
        </w:r>
      </w:hyperlink>
      <w:hyperlink r:id="rId8">
        <w:r>
          <w:rPr>
            <w:color w:val="990000"/>
            <w:u w:val="single" w:color="990000"/>
          </w:rPr>
          <w:t>http://www.stonybrook.edu/commcms/academic_success/</w:t>
        </w:r>
      </w:hyperlink>
      <w:hyperlink r:id="rId9">
        <w:r>
          <w:t xml:space="preserve"> </w:t>
        </w:r>
      </w:hyperlink>
    </w:p>
    <w:p w14:paraId="210DF162" w14:textId="77777777" w:rsidR="0064153D" w:rsidRDefault="0064153D">
      <w:pPr>
        <w:spacing w:after="0" w:line="259" w:lineRule="auto"/>
        <w:ind w:left="0" w:firstLine="0"/>
      </w:pPr>
    </w:p>
    <w:p w14:paraId="02363C91" w14:textId="25B37844" w:rsidR="0064153D" w:rsidRDefault="0064153D" w:rsidP="0064153D">
      <w:r>
        <w:rPr>
          <w:b/>
        </w:rPr>
        <w:t>Writing Center:</w:t>
      </w:r>
      <w:r>
        <w:t xml:space="preserve"> If you need additional help with any writing in the class, the university also provides a writing tutoring center. Information can be found </w:t>
      </w:r>
    </w:p>
    <w:p w14:paraId="616DC5FA" w14:textId="1ADE36B8" w:rsidR="003032CD" w:rsidRDefault="0064153D">
      <w:pPr>
        <w:spacing w:after="0" w:line="259" w:lineRule="auto"/>
        <w:ind w:left="0" w:firstLine="0"/>
      </w:pPr>
      <w:r>
        <w:t>at:</w:t>
      </w:r>
      <w:hyperlink r:id="rId10">
        <w:r>
          <w:t xml:space="preserve"> </w:t>
        </w:r>
      </w:hyperlink>
      <w:r w:rsidR="000A0E5D" w:rsidRPr="000A0E5D">
        <w:t xml:space="preserve"> </w:t>
      </w:r>
      <w:hyperlink r:id="rId11" w:history="1">
        <w:r w:rsidR="000A0E5D" w:rsidRPr="00511A51">
          <w:rPr>
            <w:rStyle w:val="Hyperlink"/>
          </w:rPr>
          <w:t>https://www.stonybrook.edu/writingcenter/</w:t>
        </w:r>
      </w:hyperlink>
      <w:r w:rsidR="000A0E5D">
        <w:t xml:space="preserve"> </w:t>
      </w:r>
    </w:p>
    <w:p w14:paraId="4B50F238" w14:textId="77777777" w:rsidR="003032CD" w:rsidRDefault="005F6872">
      <w:pPr>
        <w:spacing w:after="0" w:line="259" w:lineRule="auto"/>
        <w:ind w:left="0" w:firstLine="0"/>
      </w:pPr>
      <w:r>
        <w:t xml:space="preserve"> </w:t>
      </w:r>
    </w:p>
    <w:p w14:paraId="7B69257B" w14:textId="77777777" w:rsidR="003032CD" w:rsidRDefault="005F6872">
      <w:pPr>
        <w:spacing w:after="0" w:line="259" w:lineRule="auto"/>
        <w:ind w:left="-5"/>
      </w:pPr>
      <w:r>
        <w:rPr>
          <w:b/>
        </w:rPr>
        <w:t xml:space="preserve">Brightspace Technical Assistance: </w:t>
      </w:r>
    </w:p>
    <w:p w14:paraId="0BCFE968" w14:textId="77777777" w:rsidR="003032CD" w:rsidRDefault="005F6872">
      <w:r>
        <w:t xml:space="preserve">You can access class information on-line at: </w:t>
      </w:r>
      <w:hyperlink r:id="rId12">
        <w:r>
          <w:rPr>
            <w:color w:val="0000FF"/>
            <w:u w:val="single" w:color="0000FF"/>
          </w:rPr>
          <w:t>https://it.stonybrook.edu/services/brightspace</w:t>
        </w:r>
      </w:hyperlink>
      <w:hyperlink r:id="rId13">
        <w:r>
          <w:t xml:space="preserve"> </w:t>
        </w:r>
      </w:hyperlink>
      <w:r>
        <w:t xml:space="preserve">Please check Brightspace regularly for posted assignments and other announcements. </w:t>
      </w:r>
    </w:p>
    <w:p w14:paraId="4239E8DD" w14:textId="77777777" w:rsidR="003032CD" w:rsidRDefault="005F6872">
      <w:pPr>
        <w:spacing w:after="0" w:line="259" w:lineRule="auto"/>
        <w:ind w:left="0" w:firstLine="0"/>
      </w:pPr>
      <w:r>
        <w:t xml:space="preserve"> </w:t>
      </w:r>
    </w:p>
    <w:p w14:paraId="42A734F6" w14:textId="77777777" w:rsidR="003032CD" w:rsidRDefault="005F6872">
      <w:pPr>
        <w:spacing w:after="2" w:line="241" w:lineRule="auto"/>
        <w:ind w:left="-5" w:right="-15"/>
        <w:jc w:val="both"/>
      </w:pPr>
      <w:r>
        <w:t>Stony Brook has contracted with SUNY's Helpdesk so that support is available to instructors &amp; students 7 days a week, nights and weekends. Visit</w:t>
      </w:r>
      <w:hyperlink r:id="rId14">
        <w:r>
          <w:t xml:space="preserve"> </w:t>
        </w:r>
      </w:hyperlink>
      <w:hyperlink r:id="rId15">
        <w:r>
          <w:rPr>
            <w:rFonts w:ascii="Calibri" w:eastAsia="Calibri" w:hAnsi="Calibri" w:cs="Calibri"/>
            <w:color w:val="0000FF"/>
            <w:u w:val="single" w:color="0000FF"/>
          </w:rPr>
          <w:t>https://online.suny.edu/help/</w:t>
        </w:r>
      </w:hyperlink>
      <w:hyperlink r:id="rId16">
        <w:r>
          <w:t xml:space="preserve"> </w:t>
        </w:r>
      </w:hyperlink>
      <w:r>
        <w:t xml:space="preserve">for hours and contact information. In the event that the SUNY help desk is busy, you will be transferred to Brightspace for support. </w:t>
      </w:r>
    </w:p>
    <w:p w14:paraId="23A79092" w14:textId="77777777" w:rsidR="003032CD" w:rsidRDefault="005F6872">
      <w:r>
        <w:t xml:space="preserve">If you need technical assistance at any time during the course or to report a problem with  Brightspace you can: </w:t>
      </w:r>
    </w:p>
    <w:p w14:paraId="6E61E44A" w14:textId="77777777" w:rsidR="003032CD" w:rsidRDefault="005F6872">
      <w:pPr>
        <w:numPr>
          <w:ilvl w:val="0"/>
          <w:numId w:val="3"/>
        </w:numPr>
        <w:spacing w:after="0" w:line="259" w:lineRule="auto"/>
        <w:ind w:firstLine="0"/>
      </w:pPr>
      <w:r>
        <w:t>Submit a help ticket on the web at</w:t>
      </w:r>
      <w:hyperlink r:id="rId17">
        <w:r>
          <w:rPr>
            <w:u w:val="single" w:color="0463C1"/>
          </w:rPr>
          <w:t xml:space="preserve"> </w:t>
        </w:r>
      </w:hyperlink>
      <w:hyperlink r:id="rId18">
        <w:r>
          <w:rPr>
            <w:color w:val="0463C1"/>
            <w:u w:val="single" w:color="0463C1"/>
          </w:rPr>
          <w:t>http://it.stonybrook.edu/services/itsm</w:t>
        </w:r>
      </w:hyperlink>
      <w:hyperlink r:id="rId19">
        <w:r>
          <w:t>)</w:t>
        </w:r>
      </w:hyperlink>
      <w:r>
        <w:t xml:space="preserve"> </w:t>
      </w:r>
    </w:p>
    <w:p w14:paraId="3C7FCE03" w14:textId="77777777" w:rsidR="003032CD" w:rsidRDefault="005F6872">
      <w:pPr>
        <w:numPr>
          <w:ilvl w:val="0"/>
          <w:numId w:val="3"/>
        </w:numPr>
        <w:spacing w:after="5" w:line="236" w:lineRule="auto"/>
        <w:ind w:firstLine="0"/>
      </w:pPr>
      <w:r>
        <w:rPr>
          <w:color w:val="212121"/>
        </w:rPr>
        <w:t xml:space="preserve">Call (631) 632-9800 (technical support, log-in issues, computer support, Wi-Fi, software &amp; hardware) </w:t>
      </w:r>
    </w:p>
    <w:p w14:paraId="0E0F2EEC" w14:textId="77777777" w:rsidR="003032CD" w:rsidRDefault="005F6872">
      <w:pPr>
        <w:spacing w:after="0" w:line="259" w:lineRule="auto"/>
        <w:ind w:left="0" w:firstLine="0"/>
      </w:pPr>
      <w:r>
        <w:rPr>
          <w:b/>
        </w:rPr>
        <w:t xml:space="preserve"> </w:t>
      </w:r>
    </w:p>
    <w:p w14:paraId="7787C170" w14:textId="77777777" w:rsidR="003032CD" w:rsidRDefault="005F6872">
      <w:r>
        <w:rPr>
          <w:b/>
        </w:rPr>
        <w:t>Comments:</w:t>
      </w:r>
      <w:r>
        <w:t xml:space="preserve"> If you have any comments or suggestions about the course, or you need to contact me directly, please send me an e-mail message and we will make an appointment. </w:t>
      </w:r>
    </w:p>
    <w:p w14:paraId="2E14DE40" w14:textId="77777777" w:rsidR="003032CD" w:rsidRDefault="005F6872">
      <w:pPr>
        <w:spacing w:after="0" w:line="259" w:lineRule="auto"/>
        <w:ind w:left="0" w:firstLine="0"/>
      </w:pPr>
      <w:r>
        <w:rPr>
          <w:b/>
        </w:rPr>
        <w:t xml:space="preserve"> </w:t>
      </w:r>
    </w:p>
    <w:p w14:paraId="719EFAC3" w14:textId="77777777" w:rsidR="003032CD" w:rsidRDefault="005F6872">
      <w:pPr>
        <w:spacing w:after="0" w:line="259" w:lineRule="auto"/>
        <w:ind w:left="0" w:firstLine="0"/>
      </w:pPr>
      <w:r>
        <w:rPr>
          <w:b/>
        </w:rPr>
        <w:t xml:space="preserve"> </w:t>
      </w:r>
    </w:p>
    <w:p w14:paraId="7B070FE9" w14:textId="77777777" w:rsidR="003032CD" w:rsidRDefault="005F6872">
      <w:pPr>
        <w:spacing w:after="0" w:line="259" w:lineRule="auto"/>
        <w:ind w:left="0" w:firstLine="0"/>
      </w:pPr>
      <w:r>
        <w:rPr>
          <w:b/>
        </w:rPr>
        <w:t xml:space="preserve"> </w:t>
      </w:r>
    </w:p>
    <w:p w14:paraId="58FA4E43" w14:textId="77777777" w:rsidR="003032CD" w:rsidRDefault="005F6872">
      <w:pPr>
        <w:spacing w:after="0" w:line="259" w:lineRule="auto"/>
        <w:jc w:val="center"/>
      </w:pPr>
      <w:r>
        <w:rPr>
          <w:b/>
          <w:u w:val="single" w:color="000000"/>
        </w:rPr>
        <w:t>UNIVERSITY POLICIES</w:t>
      </w:r>
      <w:r>
        <w:rPr>
          <w:b/>
        </w:rPr>
        <w:t xml:space="preserve"> </w:t>
      </w:r>
    </w:p>
    <w:p w14:paraId="15993A7B" w14:textId="77777777" w:rsidR="003032CD" w:rsidRDefault="005F6872">
      <w:pPr>
        <w:spacing w:after="0" w:line="259" w:lineRule="auto"/>
        <w:ind w:left="0" w:firstLine="0"/>
      </w:pPr>
      <w:r>
        <w:t xml:space="preserve"> </w:t>
      </w:r>
    </w:p>
    <w:p w14:paraId="326547DE" w14:textId="77777777" w:rsidR="003032CD" w:rsidRDefault="005F6872">
      <w:pPr>
        <w:pStyle w:val="Heading1"/>
        <w:ind w:left="-5"/>
        <w:jc w:val="left"/>
      </w:pPr>
      <w:r>
        <w:rPr>
          <w:u w:val="none"/>
        </w:rPr>
        <w:t xml:space="preserve">Student Accessibility Support Center Statement (SASC) </w:t>
      </w:r>
    </w:p>
    <w:p w14:paraId="7282D88D" w14:textId="77777777" w:rsidR="003032CD" w:rsidRDefault="005F6872">
      <w:pPr>
        <w:spacing w:after="2" w:line="241" w:lineRule="auto"/>
        <w:ind w:left="-5" w:right="-15"/>
        <w:jc w:val="both"/>
      </w:pPr>
      <w:r>
        <w:t xml:space="preserve">If you have a physical, psychological, medical, or learning disability that may impact your course work, please contact the Student Accessibility Support Center, 128 ECC Building, (631) 632-6748, or at </w:t>
      </w:r>
      <w:r>
        <w:rPr>
          <w:rFonts w:ascii="Calibri" w:eastAsia="Calibri" w:hAnsi="Calibri" w:cs="Calibri"/>
          <w:color w:val="990000"/>
          <w:u w:val="single" w:color="990000"/>
        </w:rPr>
        <w:t>sasc@stonybrook.edu</w:t>
      </w:r>
      <w:r>
        <w:t xml:space="preserve">. They will determine with you what accommodations are necessary and appropriate. All information and documentation is confidential. </w:t>
      </w:r>
    </w:p>
    <w:p w14:paraId="20BA8F50" w14:textId="77777777" w:rsidR="003032CD" w:rsidRDefault="005F6872">
      <w:pPr>
        <w:spacing w:after="2" w:line="241" w:lineRule="auto"/>
        <w:ind w:left="-5" w:right="-15"/>
        <w:jc w:val="both"/>
      </w:pPr>
      <w:r>
        <w:t>Students who require assistance during emergency evacuation are encouraged to discuss their needs with their professors and the Student Accessibility Support Center. For procedures and information go to the following website:</w:t>
      </w:r>
      <w:hyperlink r:id="rId20">
        <w:r>
          <w:t xml:space="preserve"> </w:t>
        </w:r>
      </w:hyperlink>
      <w:hyperlink r:id="rId21">
        <w:r>
          <w:rPr>
            <w:rFonts w:ascii="Calibri" w:eastAsia="Calibri" w:hAnsi="Calibri" w:cs="Calibri"/>
            <w:color w:val="990000"/>
            <w:u w:val="single" w:color="990000"/>
          </w:rPr>
          <w:t>https://ehs.stonybrook.edu//programs/fire</w:t>
        </w:r>
      </w:hyperlink>
      <w:hyperlink r:id="rId22"/>
      <w:hyperlink r:id="rId23">
        <w:r>
          <w:rPr>
            <w:rFonts w:ascii="Calibri" w:eastAsia="Calibri" w:hAnsi="Calibri" w:cs="Calibri"/>
            <w:color w:val="990000"/>
            <w:u w:val="single" w:color="990000"/>
          </w:rPr>
          <w:t>safety/emergency</w:t>
        </w:r>
      </w:hyperlink>
      <w:hyperlink r:id="rId24">
        <w:r>
          <w:rPr>
            <w:rFonts w:ascii="Calibri" w:eastAsia="Calibri" w:hAnsi="Calibri" w:cs="Calibri"/>
            <w:color w:val="990000"/>
            <w:u w:val="single" w:color="990000"/>
          </w:rPr>
          <w:t>-</w:t>
        </w:r>
      </w:hyperlink>
      <w:hyperlink r:id="rId25">
        <w:r>
          <w:rPr>
            <w:rFonts w:ascii="Calibri" w:eastAsia="Calibri" w:hAnsi="Calibri" w:cs="Calibri"/>
            <w:color w:val="990000"/>
            <w:u w:val="single" w:color="990000"/>
          </w:rPr>
          <w:t>evacuation/evacuation</w:t>
        </w:r>
      </w:hyperlink>
      <w:hyperlink r:id="rId26">
        <w:r>
          <w:rPr>
            <w:rFonts w:ascii="Calibri" w:eastAsia="Calibri" w:hAnsi="Calibri" w:cs="Calibri"/>
            <w:color w:val="990000"/>
            <w:u w:val="single" w:color="990000"/>
          </w:rPr>
          <w:t>-</w:t>
        </w:r>
      </w:hyperlink>
      <w:hyperlink r:id="rId27">
        <w:r>
          <w:rPr>
            <w:rFonts w:ascii="Calibri" w:eastAsia="Calibri" w:hAnsi="Calibri" w:cs="Calibri"/>
            <w:color w:val="990000"/>
            <w:u w:val="single" w:color="990000"/>
          </w:rPr>
          <w:t>guide</w:t>
        </w:r>
      </w:hyperlink>
      <w:hyperlink r:id="rId28">
        <w:r>
          <w:rPr>
            <w:rFonts w:ascii="Calibri" w:eastAsia="Calibri" w:hAnsi="Calibri" w:cs="Calibri"/>
            <w:color w:val="990000"/>
            <w:u w:val="single" w:color="990000"/>
          </w:rPr>
          <w:t>-</w:t>
        </w:r>
      </w:hyperlink>
      <w:hyperlink r:id="rId29">
        <w:r>
          <w:rPr>
            <w:rFonts w:ascii="Calibri" w:eastAsia="Calibri" w:hAnsi="Calibri" w:cs="Calibri"/>
            <w:color w:val="990000"/>
            <w:u w:val="single" w:color="990000"/>
          </w:rPr>
          <w:t>disabilities</w:t>
        </w:r>
      </w:hyperlink>
      <w:hyperlink r:id="rId30">
        <w:r>
          <w:t xml:space="preserve"> </w:t>
        </w:r>
      </w:hyperlink>
      <w:r>
        <w:t xml:space="preserve"> and search Fire Safety and Evacuation and Disabilities. </w:t>
      </w:r>
    </w:p>
    <w:p w14:paraId="3018ADBB" w14:textId="77777777" w:rsidR="003032CD" w:rsidRDefault="005F6872">
      <w:pPr>
        <w:spacing w:after="0" w:line="259" w:lineRule="auto"/>
        <w:ind w:left="0" w:firstLine="0"/>
      </w:pPr>
      <w:r>
        <w:rPr>
          <w:b/>
        </w:rPr>
        <w:lastRenderedPageBreak/>
        <w:t xml:space="preserve"> </w:t>
      </w:r>
    </w:p>
    <w:p w14:paraId="3DCDA537" w14:textId="77777777" w:rsidR="003032CD" w:rsidRDefault="005F6872">
      <w:pPr>
        <w:pStyle w:val="Heading1"/>
        <w:ind w:left="-5"/>
        <w:jc w:val="left"/>
      </w:pPr>
      <w:r>
        <w:rPr>
          <w:u w:val="none"/>
        </w:rPr>
        <w:t xml:space="preserve">Academic Integrity </w:t>
      </w:r>
    </w:p>
    <w:p w14:paraId="1548175C" w14:textId="77777777" w:rsidR="003032CD" w:rsidRDefault="005F6872">
      <w:pPr>
        <w:spacing w:after="2" w:line="241" w:lineRule="auto"/>
        <w:ind w:left="-5" w:right="-15"/>
        <w:jc w:val="both"/>
      </w:pPr>
      <w:r>
        <w:t>Each student must pursue his or her academic goals honestly and be personally accountable for all submitted work. Representing another person's work as your own is always wrong. Faculty is required to report any suspected instances of academic dishonesty to the Academic Judiciary.  Faculty in the Health Sciences Center (School of Health Technology &amp; Management, Nursing, Social Welfare, and Dental Medicine) and School of Medicine are required to follow their schoolspecific procedures.  For more comprehensive information on academic integrity, including categories of academic dishonesty, please refer to the academic judiciary website at</w:t>
      </w:r>
      <w:r>
        <w:rPr>
          <w:b/>
        </w:rPr>
        <w:t xml:space="preserve"> </w:t>
      </w:r>
      <w:hyperlink r:id="rId31">
        <w:r>
          <w:rPr>
            <w:rFonts w:ascii="Arial" w:eastAsia="Arial" w:hAnsi="Arial" w:cs="Arial"/>
            <w:color w:val="990000"/>
            <w:u w:val="single" w:color="990000"/>
          </w:rPr>
          <w:t>http://www.stonybrook.edu/commcms/academic_integrity/index.html</w:t>
        </w:r>
      </w:hyperlink>
      <w:hyperlink r:id="rId32">
        <w:r>
          <w:rPr>
            <w:rFonts w:ascii="Calibri" w:eastAsia="Calibri" w:hAnsi="Calibri" w:cs="Calibri"/>
          </w:rPr>
          <w:t xml:space="preserve"> </w:t>
        </w:r>
      </w:hyperlink>
    </w:p>
    <w:p w14:paraId="09B4D8E0" w14:textId="77777777" w:rsidR="003032CD" w:rsidRDefault="005F6872">
      <w:pPr>
        <w:spacing w:after="0" w:line="259" w:lineRule="auto"/>
        <w:ind w:left="0" w:firstLine="0"/>
      </w:pPr>
      <w:r>
        <w:rPr>
          <w:b/>
        </w:rPr>
        <w:t xml:space="preserve"> </w:t>
      </w:r>
    </w:p>
    <w:p w14:paraId="79F0C28B" w14:textId="77777777" w:rsidR="003032CD" w:rsidRDefault="005F6872">
      <w:pPr>
        <w:pStyle w:val="Heading1"/>
        <w:ind w:left="-5"/>
        <w:jc w:val="left"/>
      </w:pPr>
      <w:r>
        <w:rPr>
          <w:u w:val="none"/>
        </w:rPr>
        <w:t xml:space="preserve">Assistance During Emergency Evacuation </w:t>
      </w:r>
    </w:p>
    <w:p w14:paraId="24643F0A" w14:textId="77777777" w:rsidR="003032CD" w:rsidRDefault="005F6872">
      <w:r>
        <w:t>Students who require assistance during emergency evacuation are encouraged to discuss their needs with their professors and the Student Accessibility Support Center. For procedures and information go to the following website:</w:t>
      </w:r>
      <w:hyperlink r:id="rId33">
        <w:r>
          <w:t xml:space="preserve"> </w:t>
        </w:r>
      </w:hyperlink>
      <w:hyperlink r:id="rId34">
        <w:r>
          <w:rPr>
            <w:color w:val="990000"/>
            <w:u w:val="single" w:color="990000"/>
          </w:rPr>
          <w:t>https://ehs.stonybrook.edu/programs/fire</w:t>
        </w:r>
      </w:hyperlink>
      <w:hyperlink r:id="rId35"/>
      <w:hyperlink r:id="rId36">
        <w:r>
          <w:rPr>
            <w:color w:val="990000"/>
            <w:u w:val="single" w:color="990000"/>
          </w:rPr>
          <w:t>safety/emergency</w:t>
        </w:r>
      </w:hyperlink>
      <w:hyperlink r:id="rId37">
        <w:r>
          <w:rPr>
            <w:color w:val="990000"/>
            <w:u w:val="single" w:color="990000"/>
          </w:rPr>
          <w:t>-</w:t>
        </w:r>
      </w:hyperlink>
      <w:hyperlink r:id="rId38">
        <w:r>
          <w:rPr>
            <w:color w:val="990000"/>
            <w:u w:val="single" w:color="990000"/>
          </w:rPr>
          <w:t>evacuation/evacuation</w:t>
        </w:r>
      </w:hyperlink>
      <w:hyperlink r:id="rId39">
        <w:r>
          <w:rPr>
            <w:color w:val="990000"/>
            <w:u w:val="single" w:color="990000"/>
          </w:rPr>
          <w:t>-</w:t>
        </w:r>
      </w:hyperlink>
      <w:hyperlink r:id="rId40">
        <w:r>
          <w:rPr>
            <w:color w:val="990000"/>
            <w:u w:val="single" w:color="990000"/>
          </w:rPr>
          <w:t>guide</w:t>
        </w:r>
      </w:hyperlink>
      <w:hyperlink r:id="rId41">
        <w:r>
          <w:rPr>
            <w:color w:val="990000"/>
            <w:u w:val="single" w:color="990000"/>
          </w:rPr>
          <w:t>-</w:t>
        </w:r>
      </w:hyperlink>
      <w:hyperlink r:id="rId42">
        <w:r>
          <w:rPr>
            <w:color w:val="990000"/>
            <w:u w:val="single" w:color="990000"/>
          </w:rPr>
          <w:t>people</w:t>
        </w:r>
      </w:hyperlink>
      <w:hyperlink r:id="rId43">
        <w:r>
          <w:rPr>
            <w:color w:val="990000"/>
            <w:u w:val="single" w:color="990000"/>
          </w:rPr>
          <w:t>-</w:t>
        </w:r>
      </w:hyperlink>
      <w:hyperlink r:id="rId44">
        <w:r>
          <w:rPr>
            <w:color w:val="990000"/>
            <w:u w:val="single" w:color="990000"/>
          </w:rPr>
          <w:t>physical</w:t>
        </w:r>
      </w:hyperlink>
      <w:hyperlink r:id="rId45">
        <w:r>
          <w:rPr>
            <w:color w:val="990000"/>
            <w:u w:val="single" w:color="990000"/>
          </w:rPr>
          <w:t>-</w:t>
        </w:r>
      </w:hyperlink>
      <w:hyperlink r:id="rId46">
        <w:r>
          <w:rPr>
            <w:color w:val="990000"/>
            <w:u w:val="single" w:color="990000"/>
          </w:rPr>
          <w:t>disabilities</w:t>
        </w:r>
      </w:hyperlink>
      <w:hyperlink r:id="rId47">
        <w:r>
          <w:t xml:space="preserve"> </w:t>
        </w:r>
      </w:hyperlink>
      <w:r>
        <w:t xml:space="preserve"> and search Fire Safety and Evacuation and Disabilities. </w:t>
      </w:r>
    </w:p>
    <w:p w14:paraId="34D335E1" w14:textId="77777777" w:rsidR="003032CD" w:rsidRDefault="005F6872">
      <w:pPr>
        <w:spacing w:after="0" w:line="259" w:lineRule="auto"/>
        <w:ind w:left="0" w:firstLine="0"/>
      </w:pPr>
      <w:r>
        <w:rPr>
          <w:b/>
        </w:rPr>
        <w:t xml:space="preserve"> </w:t>
      </w:r>
    </w:p>
    <w:p w14:paraId="25C6CB03" w14:textId="77777777" w:rsidR="003032CD" w:rsidRDefault="005F6872">
      <w:pPr>
        <w:spacing w:after="0" w:line="259" w:lineRule="auto"/>
        <w:ind w:left="-5"/>
      </w:pPr>
      <w:r>
        <w:rPr>
          <w:b/>
        </w:rPr>
        <w:t xml:space="preserve">Critical Incident Management: </w:t>
      </w:r>
    </w:p>
    <w:p w14:paraId="5666F680" w14:textId="77777777" w:rsidR="003032CD" w:rsidRDefault="005F6872">
      <w:r>
        <w:t xml:space="preserve">Stony Brook University expects students to respect the rights, privileges, and property of other people. Faculty are required to report to the Office of University Community Standards any disruptive behavior that interrupts their ability to teach, compromises the safety of the learning environment, or inhibits students' ability to learn. Faculty in the HSC Schools and the School of Medicine are required to follow their school-specific procedures. Further information about most academic matters can be found in the Undergraduate Bulletin, the Undergraduate Class Schedule, and the Faculty-Employee Handbook </w:t>
      </w:r>
    </w:p>
    <w:p w14:paraId="470B601F" w14:textId="77777777" w:rsidR="003032CD" w:rsidRDefault="005F6872">
      <w:pPr>
        <w:spacing w:after="0" w:line="259" w:lineRule="auto"/>
        <w:ind w:left="0" w:firstLine="0"/>
      </w:pPr>
      <w:r>
        <w:rPr>
          <w:b/>
        </w:rPr>
        <w:t xml:space="preserve"> </w:t>
      </w:r>
    </w:p>
    <w:p w14:paraId="1A735404" w14:textId="77777777" w:rsidR="003032CD" w:rsidRDefault="005F6872">
      <w:pPr>
        <w:pStyle w:val="Heading1"/>
        <w:ind w:left="-5"/>
        <w:jc w:val="left"/>
      </w:pPr>
      <w:r>
        <w:rPr>
          <w:u w:val="none"/>
        </w:rPr>
        <w:t xml:space="preserve">Course Materials and Copyright Statement </w:t>
      </w:r>
    </w:p>
    <w:p w14:paraId="556ACD42" w14:textId="77777777" w:rsidR="003032CD" w:rsidRDefault="005F6872">
      <w:r>
        <w:t xml:space="preserve">Course material accessed from Blackboard, SB Connect, SB Capture or a Stony Brook Course website is for the exclusive use of students who are currently enrolled in the course. Content from these systems cannot be reused or distributed without written permission of the instructor and/or the copyright holder. Duplication of materials protected by copyright, without permission of the copyright holder is a violation of the Federal copyright law, as well as a violation of Stony Brook's Academic Integrity and Student Conduct Codes. </w:t>
      </w:r>
    </w:p>
    <w:p w14:paraId="7D513277" w14:textId="77777777" w:rsidR="003032CD" w:rsidRDefault="005F6872">
      <w:pPr>
        <w:spacing w:after="0" w:line="259" w:lineRule="auto"/>
        <w:ind w:left="0" w:firstLine="0"/>
      </w:pPr>
      <w:r>
        <w:t xml:space="preserve"> </w:t>
      </w:r>
    </w:p>
    <w:p w14:paraId="2F0A091A" w14:textId="77777777" w:rsidR="003032CD" w:rsidRDefault="005F6872">
      <w:pPr>
        <w:spacing w:after="0" w:line="259" w:lineRule="auto"/>
        <w:ind w:left="0" w:firstLine="0"/>
      </w:pPr>
      <w:r>
        <w:t xml:space="preserve"> </w:t>
      </w:r>
    </w:p>
    <w:p w14:paraId="2F0BE650" w14:textId="77777777" w:rsidR="003032CD" w:rsidRDefault="005F6872">
      <w:pPr>
        <w:pStyle w:val="Heading2"/>
      </w:pPr>
      <w:r>
        <w:t>(Tentative) Weekly Schedule of Topics and Readings</w:t>
      </w:r>
      <w:r>
        <w:rPr>
          <w:u w:val="none"/>
        </w:rPr>
        <w:t xml:space="preserve"> </w:t>
      </w:r>
    </w:p>
    <w:p w14:paraId="768F69EB" w14:textId="77777777" w:rsidR="003032CD" w:rsidRDefault="005F6872">
      <w:pPr>
        <w:spacing w:after="0" w:line="259" w:lineRule="auto"/>
        <w:ind w:left="0" w:firstLine="0"/>
      </w:pPr>
      <w:r>
        <w:t xml:space="preserve"> </w:t>
      </w:r>
    </w:p>
    <w:p w14:paraId="76DF5AEC" w14:textId="74982DA3" w:rsidR="003032CD" w:rsidRDefault="0089727E">
      <w:pPr>
        <w:pStyle w:val="Heading3"/>
        <w:ind w:left="-5"/>
      </w:pPr>
      <w:r>
        <w:t xml:space="preserve">Week </w:t>
      </w:r>
      <w:r w:rsidR="00972415">
        <w:t>1</w:t>
      </w:r>
      <w:r w:rsidR="005F6872">
        <w:t xml:space="preserve">: </w:t>
      </w:r>
      <w:r w:rsidR="00636712">
        <w:t xml:space="preserve">Introduction to Environmental Economics </w:t>
      </w:r>
      <w:r w:rsidR="005F6872">
        <w:t xml:space="preserve">(Chapter </w:t>
      </w:r>
      <w:r w:rsidR="007D2070">
        <w:t>1</w:t>
      </w:r>
      <w:r w:rsidR="005F6872">
        <w:t>)</w:t>
      </w:r>
      <w:r w:rsidR="005F6872">
        <w:rPr>
          <w:rFonts w:ascii="SimSun" w:eastAsia="SimSun" w:hAnsi="SimSun" w:cs="SimSun"/>
          <w:u w:val="none"/>
        </w:rPr>
        <w:t xml:space="preserve"> </w:t>
      </w:r>
    </w:p>
    <w:p w14:paraId="71B007FE" w14:textId="5B67D18E" w:rsidR="003032CD" w:rsidRDefault="00972415">
      <w:pPr>
        <w:numPr>
          <w:ilvl w:val="0"/>
          <w:numId w:val="4"/>
        </w:numPr>
        <w:ind w:hanging="360"/>
      </w:pPr>
      <w:r>
        <w:t>Introduction to Class</w:t>
      </w:r>
    </w:p>
    <w:p w14:paraId="092F89A6" w14:textId="0B64C92F" w:rsidR="003032CD" w:rsidRDefault="00972415">
      <w:pPr>
        <w:numPr>
          <w:ilvl w:val="0"/>
          <w:numId w:val="4"/>
        </w:numPr>
        <w:ind w:hanging="360"/>
      </w:pPr>
      <w:r>
        <w:t xml:space="preserve">Review of </w:t>
      </w:r>
      <w:r w:rsidR="00693A6D">
        <w:t>microeconomics</w:t>
      </w:r>
    </w:p>
    <w:p w14:paraId="4610F6AA" w14:textId="0D083231" w:rsidR="003B0B50" w:rsidRDefault="003B0B50">
      <w:pPr>
        <w:numPr>
          <w:ilvl w:val="0"/>
          <w:numId w:val="4"/>
        </w:numPr>
        <w:ind w:hanging="360"/>
      </w:pPr>
      <w:r>
        <w:t>Basics math review</w:t>
      </w:r>
    </w:p>
    <w:p w14:paraId="7FC047D8" w14:textId="50D432EA" w:rsidR="003032CD" w:rsidRDefault="003B0B50">
      <w:pPr>
        <w:numPr>
          <w:ilvl w:val="0"/>
          <w:numId w:val="4"/>
        </w:numPr>
        <w:ind w:hanging="360"/>
      </w:pPr>
      <w:r>
        <w:t>Basics of environmental economics</w:t>
      </w:r>
    </w:p>
    <w:p w14:paraId="0E911F8F" w14:textId="77777777" w:rsidR="003032CD" w:rsidRDefault="005F6872">
      <w:pPr>
        <w:spacing w:after="0" w:line="259" w:lineRule="auto"/>
        <w:ind w:left="0" w:firstLine="0"/>
      </w:pPr>
      <w:r>
        <w:t xml:space="preserve"> </w:t>
      </w:r>
    </w:p>
    <w:p w14:paraId="70746E9D" w14:textId="06CC5809" w:rsidR="003032CD" w:rsidRDefault="0089727E">
      <w:pPr>
        <w:pStyle w:val="Heading3"/>
        <w:ind w:left="-5"/>
      </w:pPr>
      <w:r>
        <w:lastRenderedPageBreak/>
        <w:t xml:space="preserve">Week </w:t>
      </w:r>
      <w:r w:rsidR="00972415">
        <w:t>2</w:t>
      </w:r>
      <w:r w:rsidR="005F6872">
        <w:t xml:space="preserve">: </w:t>
      </w:r>
      <w:r w:rsidR="00636712">
        <w:t xml:space="preserve">Externalities, public goods, and markets </w:t>
      </w:r>
      <w:r w:rsidR="005F6872">
        <w:t>(Chapter</w:t>
      </w:r>
      <w:r w:rsidR="001769E2">
        <w:t>s</w:t>
      </w:r>
      <w:r w:rsidR="005F6872">
        <w:t xml:space="preserve"> 3</w:t>
      </w:r>
      <w:r w:rsidR="007D2070">
        <w:t xml:space="preserve"> and 15</w:t>
      </w:r>
      <w:r w:rsidR="005F6872">
        <w:t>)</w:t>
      </w:r>
      <w:r w:rsidR="005F6872">
        <w:rPr>
          <w:u w:val="none"/>
        </w:rPr>
        <w:t xml:space="preserve"> </w:t>
      </w:r>
    </w:p>
    <w:p w14:paraId="3DC469AF" w14:textId="630999E3" w:rsidR="003032CD" w:rsidRDefault="00174DAF">
      <w:pPr>
        <w:numPr>
          <w:ilvl w:val="0"/>
          <w:numId w:val="5"/>
        </w:numPr>
        <w:ind w:hanging="360"/>
      </w:pPr>
      <w:r>
        <w:t>Markets Mathematically</w:t>
      </w:r>
    </w:p>
    <w:p w14:paraId="21E164A7" w14:textId="7802CFBC" w:rsidR="003032CD" w:rsidRDefault="00174DAF">
      <w:pPr>
        <w:numPr>
          <w:ilvl w:val="0"/>
          <w:numId w:val="5"/>
        </w:numPr>
        <w:ind w:hanging="360"/>
      </w:pPr>
      <w:r>
        <w:t>Externalities</w:t>
      </w:r>
    </w:p>
    <w:p w14:paraId="5450FB7C" w14:textId="0D8CFA55" w:rsidR="00174DAF" w:rsidRDefault="00174DAF">
      <w:pPr>
        <w:numPr>
          <w:ilvl w:val="0"/>
          <w:numId w:val="5"/>
        </w:numPr>
        <w:ind w:hanging="360"/>
      </w:pPr>
      <w:r>
        <w:t>Congestion Games</w:t>
      </w:r>
    </w:p>
    <w:p w14:paraId="780990ED" w14:textId="0AD43B1D" w:rsidR="00174DAF" w:rsidRDefault="00174DAF">
      <w:pPr>
        <w:numPr>
          <w:ilvl w:val="0"/>
          <w:numId w:val="5"/>
        </w:numPr>
        <w:ind w:hanging="360"/>
      </w:pPr>
      <w:r>
        <w:t>Public Goods</w:t>
      </w:r>
    </w:p>
    <w:p w14:paraId="5EDF2598" w14:textId="77777777" w:rsidR="003032CD" w:rsidRDefault="005F6872">
      <w:pPr>
        <w:spacing w:after="0" w:line="259" w:lineRule="auto"/>
        <w:ind w:left="0" w:firstLine="0"/>
      </w:pPr>
      <w:r>
        <w:t xml:space="preserve"> </w:t>
      </w:r>
    </w:p>
    <w:p w14:paraId="31B22AA3" w14:textId="2EA1927D" w:rsidR="003032CD" w:rsidRDefault="0089727E">
      <w:pPr>
        <w:pStyle w:val="Heading3"/>
        <w:ind w:left="-5"/>
      </w:pPr>
      <w:r>
        <w:t xml:space="preserve">Week </w:t>
      </w:r>
      <w:r w:rsidR="00972415">
        <w:t>3</w:t>
      </w:r>
      <w:r w:rsidR="005F6872">
        <w:t xml:space="preserve">: </w:t>
      </w:r>
      <w:r w:rsidR="00636712" w:rsidRPr="00636712">
        <w:t xml:space="preserve">Imperfect Information and Insurance Markets </w:t>
      </w:r>
      <w:r w:rsidR="005F6872">
        <w:t>(Chapter 4)</w:t>
      </w:r>
      <w:r w:rsidR="005F6872">
        <w:rPr>
          <w:u w:val="none"/>
        </w:rPr>
        <w:t xml:space="preserve"> </w:t>
      </w:r>
    </w:p>
    <w:p w14:paraId="1B1A70B4" w14:textId="55D5F3C9" w:rsidR="003032CD" w:rsidRDefault="00C61F80">
      <w:pPr>
        <w:numPr>
          <w:ilvl w:val="0"/>
          <w:numId w:val="6"/>
        </w:numPr>
        <w:ind w:hanging="360"/>
      </w:pPr>
      <w:r>
        <w:t>Imperfect Information</w:t>
      </w:r>
      <w:r w:rsidR="005F6872">
        <w:t xml:space="preserve">. </w:t>
      </w:r>
    </w:p>
    <w:p w14:paraId="606279C9" w14:textId="7910A5FB" w:rsidR="003032CD" w:rsidRDefault="00C61F80">
      <w:pPr>
        <w:numPr>
          <w:ilvl w:val="0"/>
          <w:numId w:val="6"/>
        </w:numPr>
        <w:ind w:hanging="360"/>
      </w:pPr>
      <w:r>
        <w:t>Insurance markets</w:t>
      </w:r>
      <w:r w:rsidR="005F6872">
        <w:t xml:space="preserve">. </w:t>
      </w:r>
    </w:p>
    <w:p w14:paraId="3CE71067" w14:textId="77777777" w:rsidR="003032CD" w:rsidRDefault="005F6872">
      <w:pPr>
        <w:spacing w:after="0" w:line="259" w:lineRule="auto"/>
        <w:ind w:left="0" w:firstLine="0"/>
      </w:pPr>
      <w:r>
        <w:t xml:space="preserve"> </w:t>
      </w:r>
    </w:p>
    <w:p w14:paraId="5B6B4852" w14:textId="3289ACC7" w:rsidR="00636712" w:rsidRDefault="0089727E" w:rsidP="00636712">
      <w:pPr>
        <w:pStyle w:val="Heading3"/>
        <w:ind w:left="-5"/>
      </w:pPr>
      <w:r>
        <w:t xml:space="preserve">Week </w:t>
      </w:r>
      <w:r w:rsidR="00972415">
        <w:t>4</w:t>
      </w:r>
      <w:r w:rsidR="00636712">
        <w:t xml:space="preserve">: Cost-benefit Analysis  (Chapter </w:t>
      </w:r>
      <w:r w:rsidR="00EC430E">
        <w:t>3</w:t>
      </w:r>
      <w:r w:rsidR="00636712">
        <w:t>)</w:t>
      </w:r>
      <w:r w:rsidR="00636712">
        <w:rPr>
          <w:u w:val="none"/>
        </w:rPr>
        <w:t xml:space="preserve"> </w:t>
      </w:r>
    </w:p>
    <w:p w14:paraId="3DC24975" w14:textId="5F5D21A6" w:rsidR="00636712" w:rsidRDefault="00BA114F" w:rsidP="00636712">
      <w:pPr>
        <w:numPr>
          <w:ilvl w:val="0"/>
          <w:numId w:val="7"/>
        </w:numPr>
        <w:ind w:hanging="360"/>
      </w:pPr>
      <w:r>
        <w:t>Discussion of framework</w:t>
      </w:r>
    </w:p>
    <w:p w14:paraId="5545DF50" w14:textId="7ED14DC9" w:rsidR="00BA114F" w:rsidRDefault="00BA114F" w:rsidP="00636712">
      <w:pPr>
        <w:numPr>
          <w:ilvl w:val="0"/>
          <w:numId w:val="7"/>
        </w:numPr>
        <w:ind w:hanging="360"/>
      </w:pPr>
      <w:r>
        <w:t>Discounting and valuation</w:t>
      </w:r>
    </w:p>
    <w:p w14:paraId="452D7D46" w14:textId="52DB7651" w:rsidR="00BA114F" w:rsidRDefault="00BA114F" w:rsidP="00636712">
      <w:pPr>
        <w:numPr>
          <w:ilvl w:val="0"/>
          <w:numId w:val="7"/>
        </w:numPr>
        <w:ind w:hanging="360"/>
      </w:pPr>
      <w:r>
        <w:t>LCOE and LACE</w:t>
      </w:r>
    </w:p>
    <w:p w14:paraId="6188D4E9" w14:textId="3B9FBAF1" w:rsidR="00636712" w:rsidRDefault="00BA114F" w:rsidP="00636712">
      <w:pPr>
        <w:numPr>
          <w:ilvl w:val="0"/>
          <w:numId w:val="7"/>
        </w:numPr>
        <w:ind w:hanging="360"/>
      </w:pPr>
      <w:r>
        <w:t>Benefits</w:t>
      </w:r>
    </w:p>
    <w:p w14:paraId="595CCC74" w14:textId="31C502C2" w:rsidR="00636712" w:rsidRDefault="00BA114F" w:rsidP="00636712">
      <w:pPr>
        <w:numPr>
          <w:ilvl w:val="0"/>
          <w:numId w:val="7"/>
        </w:numPr>
        <w:ind w:hanging="360"/>
      </w:pPr>
      <w:r>
        <w:t>Costs</w:t>
      </w:r>
    </w:p>
    <w:p w14:paraId="30570FCF" w14:textId="77777777" w:rsidR="00174DAF" w:rsidRDefault="00174DAF" w:rsidP="00174DAF">
      <w:pPr>
        <w:ind w:left="705" w:firstLine="0"/>
      </w:pPr>
    </w:p>
    <w:p w14:paraId="190DA165" w14:textId="0DA71C15" w:rsidR="00636712" w:rsidRDefault="00636712" w:rsidP="00636712">
      <w:pPr>
        <w:pStyle w:val="Heading3"/>
        <w:ind w:left="-5"/>
      </w:pPr>
      <w:r>
        <w:t xml:space="preserve"> </w:t>
      </w:r>
      <w:r w:rsidR="0089727E">
        <w:t xml:space="preserve">Week </w:t>
      </w:r>
      <w:r w:rsidR="00972415">
        <w:t>5</w:t>
      </w:r>
      <w:r>
        <w:t xml:space="preserve">: Non-market Valuation  (Chapter </w:t>
      </w:r>
      <w:r w:rsidR="00EC430E">
        <w:t>4</w:t>
      </w:r>
      <w:r>
        <w:t>)</w:t>
      </w:r>
      <w:r>
        <w:rPr>
          <w:u w:val="none"/>
        </w:rPr>
        <w:t xml:space="preserve"> </w:t>
      </w:r>
    </w:p>
    <w:p w14:paraId="3AF565FA" w14:textId="3B5C030D" w:rsidR="00636712" w:rsidRDefault="00BC578A" w:rsidP="00636712">
      <w:pPr>
        <w:numPr>
          <w:ilvl w:val="0"/>
          <w:numId w:val="16"/>
        </w:numPr>
        <w:ind w:hanging="360"/>
      </w:pPr>
      <w:r>
        <w:t>Non-market valuation basics</w:t>
      </w:r>
    </w:p>
    <w:p w14:paraId="7355E9D4" w14:textId="6D44BD67" w:rsidR="00636712" w:rsidRDefault="00BC578A" w:rsidP="00636712">
      <w:pPr>
        <w:numPr>
          <w:ilvl w:val="0"/>
          <w:numId w:val="16"/>
        </w:numPr>
        <w:ind w:hanging="360"/>
      </w:pPr>
      <w:r>
        <w:t xml:space="preserve">Revealed Preference </w:t>
      </w:r>
      <w:r w:rsidR="00FD0B6E">
        <w:t>m</w:t>
      </w:r>
      <w:r>
        <w:t>ethods</w:t>
      </w:r>
    </w:p>
    <w:p w14:paraId="30A78D12" w14:textId="74F9702D" w:rsidR="00636712" w:rsidRDefault="00BC578A" w:rsidP="00636712">
      <w:pPr>
        <w:numPr>
          <w:ilvl w:val="0"/>
          <w:numId w:val="16"/>
        </w:numPr>
        <w:ind w:hanging="360"/>
      </w:pPr>
      <w:r>
        <w:t xml:space="preserve">Stated </w:t>
      </w:r>
      <w:r w:rsidR="00FD0B6E">
        <w:t>Preference methods</w:t>
      </w:r>
    </w:p>
    <w:p w14:paraId="6FBE2000" w14:textId="28BCAF7C" w:rsidR="00FD0B6E" w:rsidRDefault="00FD0B6E" w:rsidP="00636712">
      <w:pPr>
        <w:numPr>
          <w:ilvl w:val="0"/>
          <w:numId w:val="16"/>
        </w:numPr>
        <w:ind w:hanging="360"/>
      </w:pPr>
      <w:r>
        <w:t>Discrete Choice methods</w:t>
      </w:r>
    </w:p>
    <w:p w14:paraId="693E1307" w14:textId="77777777" w:rsidR="00174DAF" w:rsidRDefault="00174DAF" w:rsidP="00174DAF">
      <w:pPr>
        <w:ind w:left="705" w:firstLine="0"/>
      </w:pPr>
    </w:p>
    <w:p w14:paraId="076D06FA" w14:textId="34A51D4C" w:rsidR="003032CD" w:rsidRDefault="0089727E">
      <w:pPr>
        <w:pStyle w:val="Heading3"/>
        <w:ind w:left="-5"/>
      </w:pPr>
      <w:r>
        <w:t xml:space="preserve">Week </w:t>
      </w:r>
      <w:r w:rsidR="00972415">
        <w:t>6</w:t>
      </w:r>
      <w:r w:rsidR="005F6872">
        <w:t xml:space="preserve">: </w:t>
      </w:r>
      <w:r w:rsidR="00B91B5E" w:rsidRPr="00B91B5E">
        <w:t xml:space="preserve">Environmental Macroeconomics </w:t>
      </w:r>
      <w:r w:rsidR="005F6872">
        <w:t>(Chapter</w:t>
      </w:r>
      <w:r w:rsidR="001769E2">
        <w:t>s</w:t>
      </w:r>
      <w:r w:rsidR="005F6872">
        <w:t xml:space="preserve"> 5</w:t>
      </w:r>
      <w:r w:rsidR="00F933ED">
        <w:t>-6</w:t>
      </w:r>
      <w:r w:rsidR="005F6872">
        <w:t>)</w:t>
      </w:r>
      <w:r w:rsidR="005F6872">
        <w:rPr>
          <w:u w:val="none"/>
        </w:rPr>
        <w:t xml:space="preserve"> </w:t>
      </w:r>
    </w:p>
    <w:p w14:paraId="0FF93B2F" w14:textId="435CBC8C" w:rsidR="00B91B5E" w:rsidRDefault="00B91B5E" w:rsidP="00174DAF">
      <w:pPr>
        <w:pStyle w:val="ListParagraph"/>
        <w:numPr>
          <w:ilvl w:val="0"/>
          <w:numId w:val="19"/>
        </w:numPr>
      </w:pPr>
      <w:r>
        <w:t>Green GDP and green national accounting</w:t>
      </w:r>
    </w:p>
    <w:p w14:paraId="109CD95C" w14:textId="77777777" w:rsidR="009C4E5A" w:rsidRDefault="00A010BF" w:rsidP="00174DAF">
      <w:pPr>
        <w:pStyle w:val="ListParagraph"/>
        <w:numPr>
          <w:ilvl w:val="0"/>
          <w:numId w:val="19"/>
        </w:numPr>
      </w:pPr>
      <w:r>
        <w:t>Introduction to environmental macroeconomics</w:t>
      </w:r>
    </w:p>
    <w:p w14:paraId="7CB16A33" w14:textId="203AF384" w:rsidR="003032CD" w:rsidRDefault="00B91B5E" w:rsidP="00174DAF">
      <w:pPr>
        <w:pStyle w:val="ListParagraph"/>
        <w:numPr>
          <w:ilvl w:val="0"/>
          <w:numId w:val="19"/>
        </w:numPr>
      </w:pPr>
      <w:ins w:id="1" w:author="Microsoft Word" w:date="2024-12-08T06:05:00Z" w16du:dateUtc="2024-12-08T11:05:00Z">
        <w:r>
          <w:t>Solow-Swan Growth with natural resources</w:t>
        </w:r>
        <w:r w:rsidR="005F6872">
          <w:t xml:space="preserve"> </w:t>
        </w:r>
      </w:ins>
    </w:p>
    <w:p w14:paraId="22B0FDC9" w14:textId="77777777" w:rsidR="009C4E5A" w:rsidRDefault="00A010BF" w:rsidP="00174DAF">
      <w:pPr>
        <w:numPr>
          <w:ilvl w:val="0"/>
          <w:numId w:val="19"/>
        </w:numPr>
      </w:pPr>
      <w:r>
        <w:t>Environmental macroeconomics of growth</w:t>
      </w:r>
    </w:p>
    <w:p w14:paraId="6DA42D69" w14:textId="77777777" w:rsidR="009C4E5A" w:rsidRDefault="00174DAF" w:rsidP="009C4E5A">
      <w:pPr>
        <w:numPr>
          <w:ilvl w:val="0"/>
          <w:numId w:val="19"/>
        </w:numPr>
      </w:pPr>
      <w:r>
        <w:t xml:space="preserve"> </w:t>
      </w:r>
      <w:r w:rsidR="003003EF">
        <w:t>Integrated assessment</w:t>
      </w:r>
      <w:r w:rsidR="00B958E4">
        <w:t xml:space="preserve"> models</w:t>
      </w:r>
      <w:ins w:id="2" w:author="Microsoft Word" w:date="2024-12-08T06:05:00Z" w16du:dateUtc="2024-12-08T11:05:00Z">
        <w:r>
          <w:t xml:space="preserve"> </w:t>
        </w:r>
        <w:r w:rsidR="00B91B5E">
          <w:t>Computable General Equilibrium models</w:t>
        </w:r>
        <w:r w:rsidR="005F6872">
          <w:t xml:space="preserve"> </w:t>
        </w:r>
      </w:ins>
    </w:p>
    <w:p w14:paraId="4A6A152D" w14:textId="7F835D6D" w:rsidR="00B91B5E" w:rsidRDefault="00B91B5E" w:rsidP="009C4E5A">
      <w:pPr>
        <w:numPr>
          <w:ilvl w:val="0"/>
          <w:numId w:val="19"/>
        </w:numPr>
      </w:pPr>
      <w:r>
        <w:t>ESG Investing</w:t>
      </w:r>
    </w:p>
    <w:p w14:paraId="3D85156B" w14:textId="77777777" w:rsidR="003032CD" w:rsidRDefault="005F6872">
      <w:pPr>
        <w:spacing w:after="0" w:line="259" w:lineRule="auto"/>
        <w:ind w:left="0" w:firstLine="0"/>
      </w:pPr>
      <w:r>
        <w:t xml:space="preserve"> </w:t>
      </w:r>
    </w:p>
    <w:p w14:paraId="359373D4" w14:textId="296049F6" w:rsidR="003032CD" w:rsidRDefault="0089727E">
      <w:pPr>
        <w:pStyle w:val="Heading3"/>
        <w:ind w:left="-5"/>
      </w:pPr>
      <w:r>
        <w:t xml:space="preserve">Week </w:t>
      </w:r>
      <w:r w:rsidR="00972415">
        <w:t>7</w:t>
      </w:r>
      <w:r w:rsidR="005F6872">
        <w:t xml:space="preserve">: </w:t>
      </w:r>
      <w:r w:rsidR="00636712" w:rsidRPr="00636712">
        <w:t xml:space="preserve">Data in environmental Economics and Geographic Information Systems </w:t>
      </w:r>
    </w:p>
    <w:p w14:paraId="74CF4A34" w14:textId="6998DDA9" w:rsidR="003032CD" w:rsidRDefault="00FD0B6E">
      <w:pPr>
        <w:numPr>
          <w:ilvl w:val="0"/>
          <w:numId w:val="8"/>
        </w:numPr>
        <w:ind w:hanging="360"/>
      </w:pPr>
      <w:r>
        <w:t>Basics of Modelling and Data Analysis</w:t>
      </w:r>
    </w:p>
    <w:p w14:paraId="4EE6D2E2" w14:textId="30D78970" w:rsidR="00FD0B6E" w:rsidRDefault="00FD0B6E">
      <w:pPr>
        <w:numPr>
          <w:ilvl w:val="0"/>
          <w:numId w:val="8"/>
        </w:numPr>
        <w:ind w:hanging="360"/>
      </w:pPr>
      <w:r>
        <w:t>Finding Environmental Data</w:t>
      </w:r>
    </w:p>
    <w:p w14:paraId="072607B3" w14:textId="309AC123" w:rsidR="00FD0B6E" w:rsidRDefault="00FD0B6E">
      <w:pPr>
        <w:numPr>
          <w:ilvl w:val="0"/>
          <w:numId w:val="8"/>
        </w:numPr>
        <w:ind w:hanging="360"/>
      </w:pPr>
      <w:r>
        <w:t>Environmental Data Analysis</w:t>
      </w:r>
    </w:p>
    <w:p w14:paraId="4F5EA3F3" w14:textId="7316E7C7" w:rsidR="003032CD" w:rsidRDefault="006D76DD">
      <w:pPr>
        <w:numPr>
          <w:ilvl w:val="0"/>
          <w:numId w:val="8"/>
        </w:numPr>
        <w:ind w:hanging="360"/>
      </w:pPr>
      <w:r>
        <w:t>Introduction to GIS</w:t>
      </w:r>
    </w:p>
    <w:p w14:paraId="7CC4933D" w14:textId="5168D742" w:rsidR="003032CD" w:rsidRDefault="006D76DD">
      <w:pPr>
        <w:numPr>
          <w:ilvl w:val="0"/>
          <w:numId w:val="8"/>
        </w:numPr>
        <w:ind w:hanging="360"/>
      </w:pPr>
      <w:r>
        <w:t>Visualizing Geographic Data</w:t>
      </w:r>
    </w:p>
    <w:p w14:paraId="0D8CEB72" w14:textId="56D74EF0" w:rsidR="006D76DD" w:rsidRDefault="006D76DD">
      <w:pPr>
        <w:numPr>
          <w:ilvl w:val="0"/>
          <w:numId w:val="8"/>
        </w:numPr>
        <w:ind w:hanging="360"/>
      </w:pPr>
      <w:r>
        <w:t>Analyzing Geographic Data</w:t>
      </w:r>
    </w:p>
    <w:p w14:paraId="1C5195EE" w14:textId="77777777" w:rsidR="003032CD" w:rsidRDefault="005F6872">
      <w:pPr>
        <w:spacing w:after="0" w:line="259" w:lineRule="auto"/>
        <w:ind w:left="0" w:firstLine="0"/>
      </w:pPr>
      <w:r>
        <w:t xml:space="preserve"> </w:t>
      </w:r>
    </w:p>
    <w:p w14:paraId="2F72EC20" w14:textId="642E5B3D" w:rsidR="003032CD" w:rsidRDefault="0089727E" w:rsidP="006D1C5F">
      <w:pPr>
        <w:pStyle w:val="Heading3"/>
        <w:ind w:left="0" w:firstLine="0"/>
      </w:pPr>
      <w:r>
        <w:t xml:space="preserve">Week </w:t>
      </w:r>
      <w:r w:rsidR="00B958E4">
        <w:t>8</w:t>
      </w:r>
      <w:r w:rsidR="005F6872">
        <w:t xml:space="preserve">: </w:t>
      </w:r>
      <w:r w:rsidR="00636712" w:rsidRPr="00636712">
        <w:t xml:space="preserve">Commodity Markets </w:t>
      </w:r>
      <w:r w:rsidR="005F6872">
        <w:t>(Chapter</w:t>
      </w:r>
      <w:r w:rsidR="001769E2">
        <w:t>s</w:t>
      </w:r>
      <w:r w:rsidR="005F6872">
        <w:t xml:space="preserve"> </w:t>
      </w:r>
      <w:r w:rsidR="00C61F80">
        <w:t>1-3</w:t>
      </w:r>
      <w:r w:rsidR="00BC578A">
        <w:t xml:space="preserve"> Commodities textbook</w:t>
      </w:r>
      <w:r w:rsidR="00BC578A">
        <w:rPr>
          <w:u w:val="none"/>
        </w:rPr>
        <w:t>)</w:t>
      </w:r>
    </w:p>
    <w:p w14:paraId="66D95360" w14:textId="43D20C64" w:rsidR="003032CD" w:rsidRDefault="00D01EF8">
      <w:pPr>
        <w:numPr>
          <w:ilvl w:val="0"/>
          <w:numId w:val="9"/>
        </w:numPr>
        <w:ind w:hanging="360"/>
      </w:pPr>
      <w:r>
        <w:t>Commodities markets</w:t>
      </w:r>
    </w:p>
    <w:p w14:paraId="3A607C37" w14:textId="02FCEE25" w:rsidR="003032CD" w:rsidRDefault="00D01EF8">
      <w:pPr>
        <w:numPr>
          <w:ilvl w:val="0"/>
          <w:numId w:val="9"/>
        </w:numPr>
        <w:ind w:hanging="360"/>
      </w:pPr>
      <w:r>
        <w:t>Commodity market supply</w:t>
      </w:r>
      <w:r w:rsidR="00BF7A7F">
        <w:t xml:space="preserve"> (Hotelling, Hubbert Peak, Industry Supply Curves)</w:t>
      </w:r>
    </w:p>
    <w:p w14:paraId="299B34CE" w14:textId="50E6710B" w:rsidR="003032CD" w:rsidRDefault="00D01EF8" w:rsidP="00D01EF8">
      <w:pPr>
        <w:numPr>
          <w:ilvl w:val="0"/>
          <w:numId w:val="9"/>
        </w:numPr>
        <w:ind w:hanging="360"/>
      </w:pPr>
      <w:r>
        <w:t>Commodity market demand</w:t>
      </w:r>
    </w:p>
    <w:p w14:paraId="68746F05" w14:textId="77777777" w:rsidR="004E5005" w:rsidRDefault="004E5005" w:rsidP="004E5005">
      <w:pPr>
        <w:ind w:left="705" w:firstLine="0"/>
      </w:pPr>
    </w:p>
    <w:p w14:paraId="0DDB4565" w14:textId="5271E770" w:rsidR="0014095D" w:rsidRDefault="005F6872" w:rsidP="0014095D">
      <w:pPr>
        <w:pStyle w:val="Heading3"/>
        <w:ind w:left="-5"/>
      </w:pPr>
      <w:r>
        <w:t xml:space="preserve"> </w:t>
      </w:r>
      <w:r w:rsidR="0089727E">
        <w:t xml:space="preserve">Week </w:t>
      </w:r>
      <w:r w:rsidR="00B958E4">
        <w:t>9</w:t>
      </w:r>
      <w:r w:rsidR="0014095D">
        <w:t xml:space="preserve">: </w:t>
      </w:r>
      <w:r w:rsidR="0014095D" w:rsidRPr="0014095D">
        <w:t xml:space="preserve">Commodity Market Derivatives </w:t>
      </w:r>
      <w:r w:rsidR="0014095D">
        <w:t>(Chapter</w:t>
      </w:r>
      <w:r w:rsidR="001769E2">
        <w:t>s 6-8</w:t>
      </w:r>
      <w:r w:rsidR="001301EB">
        <w:t>+10</w:t>
      </w:r>
      <w:r w:rsidR="0014095D">
        <w:t>)</w:t>
      </w:r>
      <w:r w:rsidR="0014095D">
        <w:rPr>
          <w:u w:val="none"/>
        </w:rPr>
        <w:t xml:space="preserve"> </w:t>
      </w:r>
    </w:p>
    <w:p w14:paraId="3001ECF0" w14:textId="64E46C48" w:rsidR="0014095D" w:rsidRDefault="00962BAD" w:rsidP="0014095D">
      <w:pPr>
        <w:numPr>
          <w:ilvl w:val="0"/>
          <w:numId w:val="17"/>
        </w:numPr>
        <w:ind w:hanging="360"/>
      </w:pPr>
      <w:r>
        <w:t xml:space="preserve">Fundamentals of </w:t>
      </w:r>
      <w:r w:rsidR="00AA5F4D">
        <w:t>derivatives</w:t>
      </w:r>
    </w:p>
    <w:p w14:paraId="67ECDED1" w14:textId="1D0F35A0" w:rsidR="00AA5F4D" w:rsidRDefault="00AA5F4D" w:rsidP="008C584C">
      <w:pPr>
        <w:numPr>
          <w:ilvl w:val="0"/>
          <w:numId w:val="17"/>
        </w:numPr>
        <w:ind w:hanging="360"/>
      </w:pPr>
      <w:r>
        <w:t>Working-Kaldor, Kenyes-Hicks</w:t>
      </w:r>
    </w:p>
    <w:p w14:paraId="6EDDB321" w14:textId="2A1AF9C6" w:rsidR="00AA5F4D" w:rsidRDefault="00AA5F4D" w:rsidP="008C584C">
      <w:pPr>
        <w:numPr>
          <w:ilvl w:val="0"/>
          <w:numId w:val="17"/>
        </w:numPr>
        <w:ind w:hanging="360"/>
      </w:pPr>
      <w:r>
        <w:t>Price discovery</w:t>
      </w:r>
    </w:p>
    <w:p w14:paraId="6A40A637" w14:textId="5116B2FF" w:rsidR="0014095D" w:rsidRDefault="00962BAD" w:rsidP="008C584C">
      <w:pPr>
        <w:numPr>
          <w:ilvl w:val="0"/>
          <w:numId w:val="17"/>
        </w:numPr>
        <w:ind w:hanging="360"/>
      </w:pPr>
      <w:r>
        <w:t>Valuation and portfolio choice</w:t>
      </w:r>
    </w:p>
    <w:p w14:paraId="4245987B" w14:textId="12DEB8D3" w:rsidR="003032CD" w:rsidRDefault="00962BAD" w:rsidP="0014095D">
      <w:pPr>
        <w:numPr>
          <w:ilvl w:val="0"/>
          <w:numId w:val="17"/>
        </w:numPr>
        <w:ind w:hanging="360"/>
      </w:pPr>
      <w:r>
        <w:t>Market Microstructure and regulation</w:t>
      </w:r>
    </w:p>
    <w:p w14:paraId="17D6E597" w14:textId="18A1F26C" w:rsidR="00962BAD" w:rsidRDefault="00962BAD" w:rsidP="0014095D">
      <w:pPr>
        <w:numPr>
          <w:ilvl w:val="0"/>
          <w:numId w:val="17"/>
        </w:numPr>
        <w:ind w:hanging="360"/>
      </w:pPr>
      <w:r>
        <w:t>Prediction markets and the order book</w:t>
      </w:r>
    </w:p>
    <w:p w14:paraId="3ED45313" w14:textId="77777777" w:rsidR="004E5005" w:rsidRDefault="004E5005" w:rsidP="004E5005">
      <w:pPr>
        <w:ind w:left="705" w:firstLine="0"/>
      </w:pPr>
    </w:p>
    <w:p w14:paraId="02F771C4" w14:textId="150B4E66" w:rsidR="003032CD" w:rsidRDefault="0089727E">
      <w:pPr>
        <w:pStyle w:val="Heading3"/>
        <w:ind w:left="-5"/>
      </w:pPr>
      <w:r>
        <w:t xml:space="preserve">Week </w:t>
      </w:r>
      <w:r w:rsidR="00B958E4">
        <w:t>10</w:t>
      </w:r>
      <w:r w:rsidR="005F6872">
        <w:t xml:space="preserve">: </w:t>
      </w:r>
      <w:r w:rsidR="00636712" w:rsidRPr="00636712">
        <w:t>Electricity Markets</w:t>
      </w:r>
      <w:r w:rsidR="001769E2">
        <w:t xml:space="preserve"> (Chapter 11)</w:t>
      </w:r>
    </w:p>
    <w:p w14:paraId="69D41FD4" w14:textId="7E9736E7" w:rsidR="003032CD" w:rsidRDefault="00693A6D">
      <w:pPr>
        <w:numPr>
          <w:ilvl w:val="0"/>
          <w:numId w:val="10"/>
        </w:numPr>
        <w:ind w:hanging="360"/>
      </w:pPr>
      <w:r>
        <w:t>Basics of electricity</w:t>
      </w:r>
    </w:p>
    <w:p w14:paraId="09D5E7A1" w14:textId="6CBE777B" w:rsidR="003032CD" w:rsidRDefault="00693A6D">
      <w:pPr>
        <w:numPr>
          <w:ilvl w:val="0"/>
          <w:numId w:val="10"/>
        </w:numPr>
        <w:ind w:hanging="360"/>
      </w:pPr>
      <w:r>
        <w:t>Generation</w:t>
      </w:r>
    </w:p>
    <w:p w14:paraId="6E23CD46" w14:textId="4AD84B0E" w:rsidR="003032CD" w:rsidRDefault="00693A6D">
      <w:pPr>
        <w:numPr>
          <w:ilvl w:val="0"/>
          <w:numId w:val="10"/>
        </w:numPr>
        <w:ind w:hanging="360"/>
      </w:pPr>
      <w:r>
        <w:t>Transmission</w:t>
      </w:r>
    </w:p>
    <w:p w14:paraId="6E86E2B3" w14:textId="77777777" w:rsidR="003032CD" w:rsidRDefault="005F6872">
      <w:pPr>
        <w:spacing w:after="0" w:line="259" w:lineRule="auto"/>
        <w:ind w:left="0" w:firstLine="0"/>
      </w:pPr>
      <w:r>
        <w:t xml:space="preserve"> </w:t>
      </w:r>
    </w:p>
    <w:p w14:paraId="47B3D900" w14:textId="36F02624" w:rsidR="003032CD" w:rsidRDefault="0089727E">
      <w:pPr>
        <w:pStyle w:val="Heading3"/>
        <w:ind w:left="-5"/>
      </w:pPr>
      <w:r>
        <w:t xml:space="preserve">Week </w:t>
      </w:r>
      <w:r w:rsidR="00B958E4">
        <w:t>11</w:t>
      </w:r>
      <w:r w:rsidR="005F6872">
        <w:t xml:space="preserve">: </w:t>
      </w:r>
      <w:r w:rsidR="0014095D" w:rsidRPr="0014095D">
        <w:t xml:space="preserve">Bidding in Electricity Markets </w:t>
      </w:r>
      <w:r w:rsidR="005F6872">
        <w:t xml:space="preserve">(Chapter </w:t>
      </w:r>
      <w:r w:rsidR="001301EB">
        <w:t>11</w:t>
      </w:r>
      <w:r w:rsidR="005F6872">
        <w:t>)</w:t>
      </w:r>
      <w:r w:rsidR="005F6872">
        <w:rPr>
          <w:u w:val="none"/>
        </w:rPr>
        <w:t xml:space="preserve"> </w:t>
      </w:r>
    </w:p>
    <w:p w14:paraId="5998A519" w14:textId="40C719B6" w:rsidR="003032CD" w:rsidRDefault="00C61F80">
      <w:pPr>
        <w:numPr>
          <w:ilvl w:val="0"/>
          <w:numId w:val="11"/>
        </w:numPr>
        <w:ind w:hanging="360"/>
      </w:pPr>
      <w:r>
        <w:t>A basic model of bidding</w:t>
      </w:r>
    </w:p>
    <w:p w14:paraId="50029097" w14:textId="105DBA34" w:rsidR="003032CD" w:rsidRDefault="00C61F80">
      <w:pPr>
        <w:numPr>
          <w:ilvl w:val="0"/>
          <w:numId w:val="11"/>
        </w:numPr>
        <w:ind w:hanging="360"/>
      </w:pPr>
      <w:r>
        <w:t>Renewable Bidding</w:t>
      </w:r>
    </w:p>
    <w:p w14:paraId="0D71C8E6" w14:textId="26432257" w:rsidR="003032CD" w:rsidRDefault="00C61F80">
      <w:pPr>
        <w:numPr>
          <w:ilvl w:val="0"/>
          <w:numId w:val="11"/>
        </w:numPr>
        <w:ind w:hanging="360"/>
      </w:pPr>
      <w:r>
        <w:t>Energy Storage Systems</w:t>
      </w:r>
    </w:p>
    <w:p w14:paraId="422CC56D" w14:textId="592F442B" w:rsidR="00C61F80" w:rsidRDefault="00C61F80">
      <w:pPr>
        <w:numPr>
          <w:ilvl w:val="0"/>
          <w:numId w:val="11"/>
        </w:numPr>
        <w:ind w:hanging="360"/>
      </w:pPr>
      <w:r>
        <w:t>Electricity Market Derivatives</w:t>
      </w:r>
    </w:p>
    <w:p w14:paraId="6134E370" w14:textId="77777777" w:rsidR="003032CD" w:rsidRDefault="005F6872">
      <w:pPr>
        <w:spacing w:after="0" w:line="259" w:lineRule="auto"/>
        <w:ind w:left="0" w:firstLine="0"/>
      </w:pPr>
      <w:r>
        <w:t xml:space="preserve"> </w:t>
      </w:r>
    </w:p>
    <w:p w14:paraId="45062F41" w14:textId="2C9165C2" w:rsidR="003032CD" w:rsidRDefault="0089727E">
      <w:pPr>
        <w:pStyle w:val="Heading3"/>
        <w:ind w:left="-5"/>
      </w:pPr>
      <w:r>
        <w:t xml:space="preserve">Week </w:t>
      </w:r>
      <w:r w:rsidR="00B958E4">
        <w:t>12</w:t>
      </w:r>
      <w:r w:rsidR="005F6872">
        <w:t xml:space="preserve">: </w:t>
      </w:r>
      <w:r w:rsidR="0014095D" w:rsidRPr="0014095D">
        <w:t xml:space="preserve">Economics of Nuclear Power </w:t>
      </w:r>
      <w:r w:rsidR="005F6872">
        <w:t>(Chapter 11)</w:t>
      </w:r>
      <w:r w:rsidR="005F6872">
        <w:rPr>
          <w:u w:val="none"/>
        </w:rPr>
        <w:t xml:space="preserve"> </w:t>
      </w:r>
    </w:p>
    <w:p w14:paraId="194FBC37" w14:textId="4445DD1E" w:rsidR="003032CD" w:rsidRDefault="00F870C1">
      <w:pPr>
        <w:numPr>
          <w:ilvl w:val="0"/>
          <w:numId w:val="12"/>
        </w:numPr>
        <w:ind w:hanging="360"/>
      </w:pPr>
      <w:r>
        <w:t>Nuclear Energy Basics</w:t>
      </w:r>
    </w:p>
    <w:p w14:paraId="22F4372A" w14:textId="0BB2C1AD" w:rsidR="003032CD" w:rsidRDefault="00F870C1">
      <w:pPr>
        <w:numPr>
          <w:ilvl w:val="0"/>
          <w:numId w:val="12"/>
        </w:numPr>
        <w:ind w:hanging="360"/>
      </w:pPr>
      <w:r>
        <w:t>Costs of Nuclear Power</w:t>
      </w:r>
    </w:p>
    <w:p w14:paraId="0DF50E0B" w14:textId="5E49DCEE" w:rsidR="003032CD" w:rsidRDefault="00F870C1">
      <w:pPr>
        <w:numPr>
          <w:ilvl w:val="0"/>
          <w:numId w:val="12"/>
        </w:numPr>
        <w:ind w:hanging="360"/>
      </w:pPr>
      <w:r>
        <w:t>New Nuclear Capital Costs</w:t>
      </w:r>
    </w:p>
    <w:p w14:paraId="6446B9CC" w14:textId="23A6190D" w:rsidR="00F870C1" w:rsidRDefault="00F870C1">
      <w:pPr>
        <w:numPr>
          <w:ilvl w:val="0"/>
          <w:numId w:val="12"/>
        </w:numPr>
        <w:ind w:hanging="360"/>
      </w:pPr>
      <w:r>
        <w:t>Generation Portfolios</w:t>
      </w:r>
    </w:p>
    <w:p w14:paraId="0D286FED" w14:textId="77777777" w:rsidR="003032CD" w:rsidRDefault="005F6872">
      <w:pPr>
        <w:spacing w:after="0" w:line="259" w:lineRule="auto"/>
        <w:ind w:left="0" w:firstLine="0"/>
      </w:pPr>
      <w:r>
        <w:t xml:space="preserve"> </w:t>
      </w:r>
    </w:p>
    <w:p w14:paraId="635A85DA" w14:textId="2FAABBAB" w:rsidR="003032CD" w:rsidRDefault="0089727E">
      <w:pPr>
        <w:pStyle w:val="Heading3"/>
        <w:ind w:left="-5"/>
      </w:pPr>
      <w:r>
        <w:t xml:space="preserve">Week </w:t>
      </w:r>
      <w:r w:rsidR="00B958E4">
        <w:t>13</w:t>
      </w:r>
      <w:r w:rsidR="005F6872">
        <w:t xml:space="preserve">: </w:t>
      </w:r>
      <w:r w:rsidR="0014095D" w:rsidRPr="0014095D">
        <w:t>Capacity Markets</w:t>
      </w:r>
      <w:r w:rsidR="005F6872">
        <w:t xml:space="preserve"> (Chapter 1</w:t>
      </w:r>
      <w:r w:rsidR="001769E2">
        <w:t>1</w:t>
      </w:r>
      <w:r w:rsidR="005F6872">
        <w:t>)</w:t>
      </w:r>
      <w:r w:rsidR="005F6872">
        <w:rPr>
          <w:u w:val="none"/>
        </w:rPr>
        <w:t xml:space="preserve"> </w:t>
      </w:r>
    </w:p>
    <w:p w14:paraId="22CDE339" w14:textId="3BF377A6" w:rsidR="003032CD" w:rsidRDefault="00693A6D">
      <w:pPr>
        <w:numPr>
          <w:ilvl w:val="0"/>
          <w:numId w:val="13"/>
        </w:numPr>
        <w:ind w:hanging="360"/>
      </w:pPr>
      <w:r>
        <w:t>Capacity Market Basics</w:t>
      </w:r>
      <w:r w:rsidR="005F6872">
        <w:t xml:space="preserve"> </w:t>
      </w:r>
    </w:p>
    <w:p w14:paraId="092D81A1" w14:textId="148EE592" w:rsidR="0089727E" w:rsidRDefault="00693A6D" w:rsidP="0089727E">
      <w:pPr>
        <w:numPr>
          <w:ilvl w:val="0"/>
          <w:numId w:val="13"/>
        </w:numPr>
        <w:ind w:hanging="360"/>
      </w:pPr>
      <w:r>
        <w:t>Capacity Markets in Practice</w:t>
      </w:r>
      <w:r w:rsidR="005F6872">
        <w:t xml:space="preserve"> </w:t>
      </w:r>
    </w:p>
    <w:p w14:paraId="4E960BB2" w14:textId="7532E472" w:rsidR="003032CD" w:rsidRDefault="00693A6D">
      <w:pPr>
        <w:numPr>
          <w:ilvl w:val="0"/>
          <w:numId w:val="13"/>
        </w:numPr>
        <w:ind w:hanging="360"/>
      </w:pPr>
      <w:r>
        <w:t>Market Equilibrium</w:t>
      </w:r>
    </w:p>
    <w:p w14:paraId="6D4B9576" w14:textId="7577B32F" w:rsidR="003032CD" w:rsidRDefault="00693A6D">
      <w:pPr>
        <w:numPr>
          <w:ilvl w:val="0"/>
          <w:numId w:val="13"/>
        </w:numPr>
        <w:ind w:hanging="360"/>
      </w:pPr>
      <w:r>
        <w:t>Market Design</w:t>
      </w:r>
    </w:p>
    <w:p w14:paraId="124F1DAE" w14:textId="009DBD3B" w:rsidR="00693A6D" w:rsidRDefault="00693A6D">
      <w:pPr>
        <w:numPr>
          <w:ilvl w:val="0"/>
          <w:numId w:val="13"/>
        </w:numPr>
        <w:ind w:hanging="360"/>
      </w:pPr>
      <w:r>
        <w:t>The Texas Alternative</w:t>
      </w:r>
    </w:p>
    <w:p w14:paraId="454296D8" w14:textId="77777777" w:rsidR="004E5005" w:rsidRDefault="004E5005" w:rsidP="004E5005">
      <w:pPr>
        <w:ind w:left="705" w:firstLine="0"/>
      </w:pPr>
    </w:p>
    <w:p w14:paraId="1507242B" w14:textId="52648F78" w:rsidR="00693A6D" w:rsidRDefault="00693A6D" w:rsidP="00693A6D">
      <w:pPr>
        <w:pStyle w:val="Heading3"/>
        <w:ind w:left="-5"/>
      </w:pPr>
      <w:r>
        <w:t xml:space="preserve">Week </w:t>
      </w:r>
      <w:r w:rsidR="00B958E4">
        <w:t>14</w:t>
      </w:r>
      <w:r>
        <w:t>: Environmental Justice (Optional)</w:t>
      </w:r>
    </w:p>
    <w:p w14:paraId="633FEEF0" w14:textId="340BB5B2" w:rsidR="00693A6D" w:rsidRDefault="00693A6D" w:rsidP="00693A6D">
      <w:pPr>
        <w:numPr>
          <w:ilvl w:val="0"/>
          <w:numId w:val="18"/>
        </w:numPr>
        <w:ind w:hanging="360"/>
      </w:pPr>
      <w:r>
        <w:t>Environmental justice</w:t>
      </w:r>
    </w:p>
    <w:p w14:paraId="424D5F78" w14:textId="65DF2773" w:rsidR="00693A6D" w:rsidRPr="00693A6D" w:rsidRDefault="00693A6D" w:rsidP="00693A6D">
      <w:pPr>
        <w:numPr>
          <w:ilvl w:val="0"/>
          <w:numId w:val="18"/>
        </w:numPr>
        <w:ind w:hanging="360"/>
      </w:pPr>
      <w:r>
        <w:t>Bias in metals market</w:t>
      </w:r>
    </w:p>
    <w:p w14:paraId="1A7EEADA" w14:textId="6901435F" w:rsidR="003032CD" w:rsidRDefault="005F6872" w:rsidP="008C4A7A">
      <w:pPr>
        <w:spacing w:after="0" w:line="259" w:lineRule="auto"/>
        <w:ind w:left="0" w:firstLine="0"/>
      </w:pPr>
      <w:r>
        <w:t xml:space="preserve"> </w:t>
      </w:r>
    </w:p>
    <w:p w14:paraId="120473DB" w14:textId="0D7DFD07" w:rsidR="003032CD" w:rsidRDefault="005F6872">
      <w:pPr>
        <w:rPr>
          <w:b/>
          <w:u w:val="single" w:color="000000"/>
        </w:rPr>
      </w:pPr>
      <w:r>
        <w:rPr>
          <w:b/>
          <w:u w:val="single" w:color="000000"/>
        </w:rPr>
        <w:t>FINA</w:t>
      </w:r>
      <w:r w:rsidR="0089727E">
        <w:rPr>
          <w:b/>
          <w:u w:val="single" w:color="000000"/>
        </w:rPr>
        <w:t xml:space="preserve">L </w:t>
      </w:r>
      <w:r w:rsidR="006D1C5F">
        <w:rPr>
          <w:b/>
          <w:u w:val="single" w:color="000000"/>
        </w:rPr>
        <w:t>Project</w:t>
      </w:r>
      <w:r w:rsidR="008C4A7A">
        <w:rPr>
          <w:b/>
          <w:u w:val="single" w:color="000000"/>
        </w:rPr>
        <w:t xml:space="preserve"> Presentations: Final</w:t>
      </w:r>
      <w:r w:rsidR="008F6BFF">
        <w:rPr>
          <w:b/>
          <w:u w:val="single" w:color="000000"/>
        </w:rPr>
        <w:t xml:space="preserve"> Exam </w:t>
      </w:r>
      <w:r w:rsidR="008C4A7A">
        <w:rPr>
          <w:b/>
          <w:u w:val="single" w:color="000000"/>
        </w:rPr>
        <w:t>Period</w:t>
      </w:r>
    </w:p>
    <w:p w14:paraId="357A5604" w14:textId="56B31372" w:rsidR="008F6BFF" w:rsidRDefault="008F6BFF">
      <w:r>
        <w:rPr>
          <w:b/>
          <w:u w:val="single" w:color="000000"/>
        </w:rPr>
        <w:t>Final Project due: Midnight day of Final Exam Period</w:t>
      </w:r>
    </w:p>
    <w:sectPr w:rsidR="008F6BFF">
      <w:pgSz w:w="12240" w:h="15840"/>
      <w:pgMar w:top="1447" w:right="1440" w:bottom="164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6FFD88" w14:textId="77777777" w:rsidR="00552BA6" w:rsidRDefault="00552BA6" w:rsidP="00D24BD9">
      <w:pPr>
        <w:spacing w:after="0" w:line="240" w:lineRule="auto"/>
      </w:pPr>
      <w:r>
        <w:separator/>
      </w:r>
    </w:p>
  </w:endnote>
  <w:endnote w:type="continuationSeparator" w:id="0">
    <w:p w14:paraId="6BE478A4" w14:textId="77777777" w:rsidR="00552BA6" w:rsidRDefault="00552BA6" w:rsidP="00D24BD9">
      <w:pPr>
        <w:spacing w:after="0" w:line="240" w:lineRule="auto"/>
      </w:pPr>
      <w:r>
        <w:continuationSeparator/>
      </w:r>
    </w:p>
  </w:endnote>
  <w:endnote w:type="continuationNotice" w:id="1">
    <w:p w14:paraId="75F0F129" w14:textId="77777777" w:rsidR="00552BA6" w:rsidRDefault="00552B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F48A79" w14:textId="77777777" w:rsidR="00552BA6" w:rsidRDefault="00552BA6" w:rsidP="00D24BD9">
      <w:pPr>
        <w:spacing w:after="0" w:line="240" w:lineRule="auto"/>
      </w:pPr>
      <w:r>
        <w:separator/>
      </w:r>
    </w:p>
  </w:footnote>
  <w:footnote w:type="continuationSeparator" w:id="0">
    <w:p w14:paraId="7B23DD34" w14:textId="77777777" w:rsidR="00552BA6" w:rsidRDefault="00552BA6" w:rsidP="00D24BD9">
      <w:pPr>
        <w:spacing w:after="0" w:line="240" w:lineRule="auto"/>
      </w:pPr>
      <w:r>
        <w:continuationSeparator/>
      </w:r>
    </w:p>
  </w:footnote>
  <w:footnote w:type="continuationNotice" w:id="1">
    <w:p w14:paraId="11F266FC" w14:textId="77777777" w:rsidR="00552BA6" w:rsidRDefault="00552BA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4710"/>
    <w:multiLevelType w:val="hybridMultilevel"/>
    <w:tmpl w:val="0E08C9C0"/>
    <w:lvl w:ilvl="0" w:tplc="590456F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420D614">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18D42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0C20E6">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A240D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DA22B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982EE6">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981958">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E2244">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A753A1"/>
    <w:multiLevelType w:val="hybridMultilevel"/>
    <w:tmpl w:val="3868376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C0C5637"/>
    <w:multiLevelType w:val="hybridMultilevel"/>
    <w:tmpl w:val="90AEC5A4"/>
    <w:lvl w:ilvl="0" w:tplc="D778B6C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82E0F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98C43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3683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47C1A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5CA75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4F681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F603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5C4C0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086A05"/>
    <w:multiLevelType w:val="hybridMultilevel"/>
    <w:tmpl w:val="FB9C4442"/>
    <w:lvl w:ilvl="0" w:tplc="01DCC17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3AD20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C28C55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DFCF1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78E7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4EA3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32F2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62613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9E113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6E72764"/>
    <w:multiLevelType w:val="hybridMultilevel"/>
    <w:tmpl w:val="B654497A"/>
    <w:lvl w:ilvl="0" w:tplc="5CB040E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62F4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F27E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D18FA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8C45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0AF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9A37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6EEDD4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666C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EE48CC"/>
    <w:multiLevelType w:val="hybridMultilevel"/>
    <w:tmpl w:val="96B63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676"/>
    <w:multiLevelType w:val="hybridMultilevel"/>
    <w:tmpl w:val="3874412E"/>
    <w:lvl w:ilvl="0" w:tplc="FA12458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C3F5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BA53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3AEC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6685B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6588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0279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020CD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BE4B4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DD01D1C"/>
    <w:multiLevelType w:val="hybridMultilevel"/>
    <w:tmpl w:val="2D14D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36F5E"/>
    <w:multiLevelType w:val="hybridMultilevel"/>
    <w:tmpl w:val="07907AB4"/>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924EBA"/>
    <w:multiLevelType w:val="hybridMultilevel"/>
    <w:tmpl w:val="EFE0F0A4"/>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92F5DE5"/>
    <w:multiLevelType w:val="hybridMultilevel"/>
    <w:tmpl w:val="A378CDF0"/>
    <w:lvl w:ilvl="0" w:tplc="0A0E268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1C9F4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6A25D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58239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5A00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846EA9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2E1C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0647A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9439B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B16607D"/>
    <w:multiLevelType w:val="hybridMultilevel"/>
    <w:tmpl w:val="BA2CAF56"/>
    <w:lvl w:ilvl="0" w:tplc="111A503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CCE83C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AD8F02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192BA0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0D898A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DBE37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6069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A2DA9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5FA773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44814E0"/>
    <w:multiLevelType w:val="hybridMultilevel"/>
    <w:tmpl w:val="EFE0F0A4"/>
    <w:lvl w:ilvl="0" w:tplc="435EC602">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362B8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2A9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8E475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3002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5CEB1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1E2E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0BB3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589E1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6791D4F"/>
    <w:multiLevelType w:val="hybridMultilevel"/>
    <w:tmpl w:val="BA2CAF56"/>
    <w:lvl w:ilvl="0" w:tplc="FFFFFFFF">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7035BD2"/>
    <w:multiLevelType w:val="hybridMultilevel"/>
    <w:tmpl w:val="9C840F9A"/>
    <w:lvl w:ilvl="0" w:tplc="D6FC079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5BEC79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5E0AC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8EDC4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DE74E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020A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7B439B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0E72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E8F27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AA52FCD"/>
    <w:multiLevelType w:val="hybridMultilevel"/>
    <w:tmpl w:val="1A4AFA98"/>
    <w:lvl w:ilvl="0" w:tplc="5DB6A08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300C9D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F0709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C3E85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2AFF3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088BC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4EB85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D86E5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A8A49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D8B6726"/>
    <w:multiLevelType w:val="hybridMultilevel"/>
    <w:tmpl w:val="DBC6E888"/>
    <w:lvl w:ilvl="0" w:tplc="328A681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86815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F426D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1CABD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486916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B10B18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3C5F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A68D4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55456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E192DC1"/>
    <w:multiLevelType w:val="hybridMultilevel"/>
    <w:tmpl w:val="07907AB4"/>
    <w:lvl w:ilvl="0" w:tplc="B340430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C205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3086E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DA09F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FAC5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28282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5064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8C103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8A1F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EF80CCD"/>
    <w:multiLevelType w:val="hybridMultilevel"/>
    <w:tmpl w:val="A39ACF4A"/>
    <w:lvl w:ilvl="0" w:tplc="F2949FB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2431B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86EC0E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07EF3F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DECA4E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C2238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84B7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B816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0A01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37161B"/>
    <w:multiLevelType w:val="hybridMultilevel"/>
    <w:tmpl w:val="9CCA7836"/>
    <w:lvl w:ilvl="0" w:tplc="4894A33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8E81E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5454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BC9D5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674961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84D5A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2854F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AC072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7387E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F024931"/>
    <w:multiLevelType w:val="hybridMultilevel"/>
    <w:tmpl w:val="DDBCFF00"/>
    <w:lvl w:ilvl="0" w:tplc="30FA543C">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16cid:durableId="1561021062">
    <w:abstractNumId w:val="10"/>
  </w:num>
  <w:num w:numId="2" w16cid:durableId="1078358221">
    <w:abstractNumId w:val="4"/>
  </w:num>
  <w:num w:numId="3" w16cid:durableId="989212969">
    <w:abstractNumId w:val="0"/>
  </w:num>
  <w:num w:numId="4" w16cid:durableId="688407881">
    <w:abstractNumId w:val="2"/>
  </w:num>
  <w:num w:numId="5" w16cid:durableId="1180659813">
    <w:abstractNumId w:val="18"/>
  </w:num>
  <w:num w:numId="6" w16cid:durableId="788475175">
    <w:abstractNumId w:val="19"/>
  </w:num>
  <w:num w:numId="7" w16cid:durableId="1359089288">
    <w:abstractNumId w:val="11"/>
  </w:num>
  <w:num w:numId="8" w16cid:durableId="1673874114">
    <w:abstractNumId w:val="14"/>
  </w:num>
  <w:num w:numId="9" w16cid:durableId="1624537858">
    <w:abstractNumId w:val="12"/>
  </w:num>
  <w:num w:numId="10" w16cid:durableId="1457916238">
    <w:abstractNumId w:val="3"/>
  </w:num>
  <w:num w:numId="11" w16cid:durableId="1214538454">
    <w:abstractNumId w:val="6"/>
  </w:num>
  <w:num w:numId="12" w16cid:durableId="1939828676">
    <w:abstractNumId w:val="16"/>
  </w:num>
  <w:num w:numId="13" w16cid:durableId="1271740341">
    <w:abstractNumId w:val="17"/>
  </w:num>
  <w:num w:numId="14" w16cid:durableId="1720281819">
    <w:abstractNumId w:val="15"/>
  </w:num>
  <w:num w:numId="15" w16cid:durableId="354814776">
    <w:abstractNumId w:val="1"/>
  </w:num>
  <w:num w:numId="16" w16cid:durableId="145512639">
    <w:abstractNumId w:val="13"/>
  </w:num>
  <w:num w:numId="17" w16cid:durableId="2091152607">
    <w:abstractNumId w:val="9"/>
  </w:num>
  <w:num w:numId="18" w16cid:durableId="1023675885">
    <w:abstractNumId w:val="8"/>
  </w:num>
  <w:num w:numId="19" w16cid:durableId="1436947317">
    <w:abstractNumId w:val="20"/>
  </w:num>
  <w:num w:numId="20" w16cid:durableId="806316634">
    <w:abstractNumId w:val="5"/>
  </w:num>
  <w:num w:numId="21" w16cid:durableId="82366616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2CD"/>
    <w:rsid w:val="00000FD9"/>
    <w:rsid w:val="00002155"/>
    <w:rsid w:val="00014C34"/>
    <w:rsid w:val="000578F2"/>
    <w:rsid w:val="000630DB"/>
    <w:rsid w:val="000744D8"/>
    <w:rsid w:val="000865F6"/>
    <w:rsid w:val="00096955"/>
    <w:rsid w:val="000A0E5D"/>
    <w:rsid w:val="000E4E7D"/>
    <w:rsid w:val="00100794"/>
    <w:rsid w:val="00110688"/>
    <w:rsid w:val="001301EB"/>
    <w:rsid w:val="0014095D"/>
    <w:rsid w:val="00142FB5"/>
    <w:rsid w:val="0016670F"/>
    <w:rsid w:val="00171DCA"/>
    <w:rsid w:val="00174DAF"/>
    <w:rsid w:val="001769E2"/>
    <w:rsid w:val="001F0112"/>
    <w:rsid w:val="001F16EB"/>
    <w:rsid w:val="00241813"/>
    <w:rsid w:val="00241A55"/>
    <w:rsid w:val="002477B6"/>
    <w:rsid w:val="00250F72"/>
    <w:rsid w:val="002758F9"/>
    <w:rsid w:val="002B5669"/>
    <w:rsid w:val="003003EF"/>
    <w:rsid w:val="003032CD"/>
    <w:rsid w:val="00336B76"/>
    <w:rsid w:val="003417F9"/>
    <w:rsid w:val="0034464E"/>
    <w:rsid w:val="003B0B50"/>
    <w:rsid w:val="003B35B7"/>
    <w:rsid w:val="003E6F7A"/>
    <w:rsid w:val="00401FDD"/>
    <w:rsid w:val="0049597D"/>
    <w:rsid w:val="004C12E9"/>
    <w:rsid w:val="004D0EA1"/>
    <w:rsid w:val="004E5005"/>
    <w:rsid w:val="005130D4"/>
    <w:rsid w:val="00532C99"/>
    <w:rsid w:val="00552BA6"/>
    <w:rsid w:val="0059221E"/>
    <w:rsid w:val="005A3FC1"/>
    <w:rsid w:val="005C668B"/>
    <w:rsid w:val="005D2EF5"/>
    <w:rsid w:val="005F6872"/>
    <w:rsid w:val="00625D7A"/>
    <w:rsid w:val="006274E1"/>
    <w:rsid w:val="00636712"/>
    <w:rsid w:val="0064153D"/>
    <w:rsid w:val="00653F7D"/>
    <w:rsid w:val="00655A9D"/>
    <w:rsid w:val="0066358B"/>
    <w:rsid w:val="00691C6C"/>
    <w:rsid w:val="00693A6D"/>
    <w:rsid w:val="006B129D"/>
    <w:rsid w:val="006D1C5F"/>
    <w:rsid w:val="006D76DD"/>
    <w:rsid w:val="006E058B"/>
    <w:rsid w:val="006E6F05"/>
    <w:rsid w:val="006F2DF6"/>
    <w:rsid w:val="0072108A"/>
    <w:rsid w:val="00726746"/>
    <w:rsid w:val="0073729E"/>
    <w:rsid w:val="00743EA1"/>
    <w:rsid w:val="007624B8"/>
    <w:rsid w:val="00776F3D"/>
    <w:rsid w:val="00796C52"/>
    <w:rsid w:val="007D2070"/>
    <w:rsid w:val="007F3E91"/>
    <w:rsid w:val="00834112"/>
    <w:rsid w:val="00846831"/>
    <w:rsid w:val="0089727E"/>
    <w:rsid w:val="008C4A7A"/>
    <w:rsid w:val="008E3339"/>
    <w:rsid w:val="008E409D"/>
    <w:rsid w:val="008F2D7A"/>
    <w:rsid w:val="008F6BFF"/>
    <w:rsid w:val="00925BCB"/>
    <w:rsid w:val="009308DA"/>
    <w:rsid w:val="00946B80"/>
    <w:rsid w:val="00962BAD"/>
    <w:rsid w:val="00965E6D"/>
    <w:rsid w:val="00972415"/>
    <w:rsid w:val="009954AE"/>
    <w:rsid w:val="009C4E5A"/>
    <w:rsid w:val="009D3FC5"/>
    <w:rsid w:val="00A010BF"/>
    <w:rsid w:val="00A31ED9"/>
    <w:rsid w:val="00A861A9"/>
    <w:rsid w:val="00AA5F4D"/>
    <w:rsid w:val="00AB7360"/>
    <w:rsid w:val="00AD2BF4"/>
    <w:rsid w:val="00AF766F"/>
    <w:rsid w:val="00B07114"/>
    <w:rsid w:val="00B227ED"/>
    <w:rsid w:val="00B516EE"/>
    <w:rsid w:val="00B86A0C"/>
    <w:rsid w:val="00B91B5E"/>
    <w:rsid w:val="00B958E4"/>
    <w:rsid w:val="00BA114F"/>
    <w:rsid w:val="00BB0EC1"/>
    <w:rsid w:val="00BB6ED0"/>
    <w:rsid w:val="00BC578A"/>
    <w:rsid w:val="00BD67D1"/>
    <w:rsid w:val="00BF7A7F"/>
    <w:rsid w:val="00C332E4"/>
    <w:rsid w:val="00C61F80"/>
    <w:rsid w:val="00C9660B"/>
    <w:rsid w:val="00CA2D58"/>
    <w:rsid w:val="00CB6C50"/>
    <w:rsid w:val="00CF4201"/>
    <w:rsid w:val="00D01EF8"/>
    <w:rsid w:val="00D046F4"/>
    <w:rsid w:val="00D10ABE"/>
    <w:rsid w:val="00D24BD9"/>
    <w:rsid w:val="00D31A21"/>
    <w:rsid w:val="00D42667"/>
    <w:rsid w:val="00D53FFC"/>
    <w:rsid w:val="00D64A41"/>
    <w:rsid w:val="00DC57CE"/>
    <w:rsid w:val="00DD0358"/>
    <w:rsid w:val="00E06949"/>
    <w:rsid w:val="00E253E7"/>
    <w:rsid w:val="00EC0E19"/>
    <w:rsid w:val="00EC391E"/>
    <w:rsid w:val="00EC430E"/>
    <w:rsid w:val="00F11C9C"/>
    <w:rsid w:val="00F24D8F"/>
    <w:rsid w:val="00F5493B"/>
    <w:rsid w:val="00F67BB5"/>
    <w:rsid w:val="00F75FDD"/>
    <w:rsid w:val="00F870C1"/>
    <w:rsid w:val="00F933ED"/>
    <w:rsid w:val="00FD0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B2DF"/>
  <w15:docId w15:val="{4B9364C2-93B1-4E7A-93D1-86316366E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6D"/>
    <w:pPr>
      <w:spacing w:after="8" w:line="248"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line="259" w:lineRule="auto"/>
      <w:ind w:left="10" w:hanging="10"/>
      <w:jc w:val="center"/>
      <w:outlineLvl w:val="0"/>
    </w:pPr>
    <w:rPr>
      <w:rFonts w:ascii="Times New Roman" w:eastAsia="Times New Roman" w:hAnsi="Times New Roman" w:cs="Times New Roman"/>
      <w:b/>
      <w:color w:val="000000"/>
      <w:u w:val="single" w:color="000000"/>
    </w:rPr>
  </w:style>
  <w:style w:type="paragraph" w:styleId="Heading2">
    <w:name w:val="heading 2"/>
    <w:next w:val="Normal"/>
    <w:link w:val="Heading2Char"/>
    <w:uiPriority w:val="9"/>
    <w:unhideWhenUsed/>
    <w:qFormat/>
    <w:pPr>
      <w:keepNext/>
      <w:keepLines/>
      <w:spacing w:after="0" w:line="259" w:lineRule="auto"/>
      <w:ind w:left="10" w:hanging="10"/>
      <w:jc w:val="center"/>
      <w:outlineLvl w:val="1"/>
    </w:pPr>
    <w:rPr>
      <w:rFonts w:ascii="Times New Roman" w:eastAsia="Times New Roman" w:hAnsi="Times New Roman" w:cs="Times New Roman"/>
      <w:b/>
      <w:color w:val="000000"/>
      <w:u w:val="single" w:color="000000"/>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Pr>
      <w:rFonts w:ascii="Times New Roman" w:eastAsia="Times New Roman" w:hAnsi="Times New Roman" w:cs="Times New Roman"/>
      <w:color w:val="000000"/>
      <w:sz w:val="24"/>
      <w:u w:val="single" w:color="000000"/>
    </w:rPr>
  </w:style>
  <w:style w:type="character" w:customStyle="1" w:styleId="Heading1Char">
    <w:name w:val="Heading 1 Char"/>
    <w:link w:val="Heading1"/>
    <w:uiPriority w:val="9"/>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paragraph" w:styleId="ListParagraph">
    <w:name w:val="List Paragraph"/>
    <w:basedOn w:val="Normal"/>
    <w:uiPriority w:val="34"/>
    <w:qFormat/>
    <w:rsid w:val="00B516EE"/>
    <w:pPr>
      <w:ind w:left="720"/>
      <w:contextualSpacing/>
    </w:pPr>
  </w:style>
  <w:style w:type="paragraph" w:styleId="Header">
    <w:name w:val="header"/>
    <w:basedOn w:val="Normal"/>
    <w:link w:val="HeaderChar"/>
    <w:uiPriority w:val="99"/>
    <w:unhideWhenUsed/>
    <w:rsid w:val="00D24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BD9"/>
    <w:rPr>
      <w:rFonts w:ascii="Times New Roman" w:eastAsia="Times New Roman" w:hAnsi="Times New Roman" w:cs="Times New Roman"/>
      <w:color w:val="000000"/>
    </w:rPr>
  </w:style>
  <w:style w:type="paragraph" w:styleId="Footer">
    <w:name w:val="footer"/>
    <w:basedOn w:val="Normal"/>
    <w:link w:val="FooterChar"/>
    <w:uiPriority w:val="99"/>
    <w:unhideWhenUsed/>
    <w:rsid w:val="00D24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BD9"/>
    <w:rPr>
      <w:rFonts w:ascii="Times New Roman" w:eastAsia="Times New Roman" w:hAnsi="Times New Roman" w:cs="Times New Roman"/>
      <w:color w:val="000000"/>
    </w:rPr>
  </w:style>
  <w:style w:type="character" w:styleId="Hyperlink">
    <w:name w:val="Hyperlink"/>
    <w:basedOn w:val="DefaultParagraphFont"/>
    <w:uiPriority w:val="99"/>
    <w:unhideWhenUsed/>
    <w:rsid w:val="000A0E5D"/>
    <w:rPr>
      <w:color w:val="467886" w:themeColor="hyperlink"/>
      <w:u w:val="single"/>
    </w:rPr>
  </w:style>
  <w:style w:type="character" w:styleId="UnresolvedMention">
    <w:name w:val="Unresolved Mention"/>
    <w:basedOn w:val="DefaultParagraphFont"/>
    <w:uiPriority w:val="99"/>
    <w:semiHidden/>
    <w:unhideWhenUsed/>
    <w:rsid w:val="000A0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51985">
      <w:bodyDiv w:val="1"/>
      <w:marLeft w:val="0"/>
      <w:marRight w:val="0"/>
      <w:marTop w:val="0"/>
      <w:marBottom w:val="0"/>
      <w:divBdr>
        <w:top w:val="none" w:sz="0" w:space="0" w:color="auto"/>
        <w:left w:val="none" w:sz="0" w:space="0" w:color="auto"/>
        <w:bottom w:val="none" w:sz="0" w:space="0" w:color="auto"/>
        <w:right w:val="none" w:sz="0" w:space="0" w:color="auto"/>
      </w:divBdr>
    </w:div>
    <w:div w:id="122618773">
      <w:bodyDiv w:val="1"/>
      <w:marLeft w:val="0"/>
      <w:marRight w:val="0"/>
      <w:marTop w:val="0"/>
      <w:marBottom w:val="0"/>
      <w:divBdr>
        <w:top w:val="none" w:sz="0" w:space="0" w:color="auto"/>
        <w:left w:val="none" w:sz="0" w:space="0" w:color="auto"/>
        <w:bottom w:val="none" w:sz="0" w:space="0" w:color="auto"/>
        <w:right w:val="none" w:sz="0" w:space="0" w:color="auto"/>
      </w:divBdr>
    </w:div>
    <w:div w:id="279000015">
      <w:bodyDiv w:val="1"/>
      <w:marLeft w:val="0"/>
      <w:marRight w:val="0"/>
      <w:marTop w:val="0"/>
      <w:marBottom w:val="0"/>
      <w:divBdr>
        <w:top w:val="none" w:sz="0" w:space="0" w:color="auto"/>
        <w:left w:val="none" w:sz="0" w:space="0" w:color="auto"/>
        <w:bottom w:val="none" w:sz="0" w:space="0" w:color="auto"/>
        <w:right w:val="none" w:sz="0" w:space="0" w:color="auto"/>
      </w:divBdr>
      <w:divsChild>
        <w:div w:id="973681656">
          <w:marLeft w:val="0"/>
          <w:marRight w:val="240"/>
          <w:marTop w:val="0"/>
          <w:marBottom w:val="0"/>
          <w:divBdr>
            <w:top w:val="none" w:sz="0" w:space="0" w:color="auto"/>
            <w:left w:val="none" w:sz="0" w:space="0" w:color="auto"/>
            <w:bottom w:val="none" w:sz="0" w:space="0" w:color="auto"/>
            <w:right w:val="none" w:sz="0" w:space="0" w:color="auto"/>
          </w:divBdr>
          <w:divsChild>
            <w:div w:id="441531868">
              <w:marLeft w:val="0"/>
              <w:marRight w:val="0"/>
              <w:marTop w:val="0"/>
              <w:marBottom w:val="0"/>
              <w:divBdr>
                <w:top w:val="none" w:sz="0" w:space="0" w:color="auto"/>
                <w:left w:val="none" w:sz="0" w:space="0" w:color="auto"/>
                <w:bottom w:val="none" w:sz="0" w:space="0" w:color="auto"/>
                <w:right w:val="none" w:sz="0" w:space="0" w:color="auto"/>
              </w:divBdr>
              <w:divsChild>
                <w:div w:id="1280642463">
                  <w:marLeft w:val="0"/>
                  <w:marRight w:val="0"/>
                  <w:marTop w:val="0"/>
                  <w:marBottom w:val="0"/>
                  <w:divBdr>
                    <w:top w:val="none" w:sz="0" w:space="0" w:color="auto"/>
                    <w:left w:val="none" w:sz="0" w:space="0" w:color="auto"/>
                    <w:bottom w:val="none" w:sz="0" w:space="0" w:color="auto"/>
                    <w:right w:val="none" w:sz="0" w:space="0" w:color="auto"/>
                  </w:divBdr>
                  <w:divsChild>
                    <w:div w:id="1258178220">
                      <w:marLeft w:val="0"/>
                      <w:marRight w:val="0"/>
                      <w:marTop w:val="0"/>
                      <w:marBottom w:val="0"/>
                      <w:divBdr>
                        <w:top w:val="none" w:sz="0" w:space="0" w:color="auto"/>
                        <w:left w:val="none" w:sz="0" w:space="0" w:color="auto"/>
                        <w:bottom w:val="none" w:sz="0" w:space="0" w:color="auto"/>
                        <w:right w:val="none" w:sz="0" w:space="0" w:color="auto"/>
                      </w:divBdr>
                      <w:divsChild>
                        <w:div w:id="502552040">
                          <w:marLeft w:val="0"/>
                          <w:marRight w:val="0"/>
                          <w:marTop w:val="0"/>
                          <w:marBottom w:val="0"/>
                          <w:divBdr>
                            <w:top w:val="none" w:sz="0" w:space="0" w:color="auto"/>
                            <w:left w:val="none" w:sz="0" w:space="0" w:color="auto"/>
                            <w:bottom w:val="none" w:sz="0" w:space="0" w:color="auto"/>
                            <w:right w:val="none" w:sz="0" w:space="0" w:color="auto"/>
                          </w:divBdr>
                          <w:divsChild>
                            <w:div w:id="342979726">
                              <w:marLeft w:val="0"/>
                              <w:marRight w:val="0"/>
                              <w:marTop w:val="0"/>
                              <w:marBottom w:val="0"/>
                              <w:divBdr>
                                <w:top w:val="none" w:sz="0" w:space="0" w:color="auto"/>
                                <w:left w:val="none" w:sz="0" w:space="0" w:color="auto"/>
                                <w:bottom w:val="none" w:sz="0" w:space="0" w:color="auto"/>
                                <w:right w:val="none" w:sz="0" w:space="0" w:color="auto"/>
                              </w:divBdr>
                              <w:divsChild>
                                <w:div w:id="89203906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8261798">
      <w:bodyDiv w:val="1"/>
      <w:marLeft w:val="0"/>
      <w:marRight w:val="0"/>
      <w:marTop w:val="0"/>
      <w:marBottom w:val="0"/>
      <w:divBdr>
        <w:top w:val="none" w:sz="0" w:space="0" w:color="auto"/>
        <w:left w:val="none" w:sz="0" w:space="0" w:color="auto"/>
        <w:bottom w:val="none" w:sz="0" w:space="0" w:color="auto"/>
        <w:right w:val="none" w:sz="0" w:space="0" w:color="auto"/>
      </w:divBdr>
    </w:div>
    <w:div w:id="548078147">
      <w:bodyDiv w:val="1"/>
      <w:marLeft w:val="0"/>
      <w:marRight w:val="0"/>
      <w:marTop w:val="0"/>
      <w:marBottom w:val="0"/>
      <w:divBdr>
        <w:top w:val="none" w:sz="0" w:space="0" w:color="auto"/>
        <w:left w:val="none" w:sz="0" w:space="0" w:color="auto"/>
        <w:bottom w:val="none" w:sz="0" w:space="0" w:color="auto"/>
        <w:right w:val="none" w:sz="0" w:space="0" w:color="auto"/>
      </w:divBdr>
    </w:div>
    <w:div w:id="595212985">
      <w:bodyDiv w:val="1"/>
      <w:marLeft w:val="0"/>
      <w:marRight w:val="0"/>
      <w:marTop w:val="0"/>
      <w:marBottom w:val="0"/>
      <w:divBdr>
        <w:top w:val="none" w:sz="0" w:space="0" w:color="auto"/>
        <w:left w:val="none" w:sz="0" w:space="0" w:color="auto"/>
        <w:bottom w:val="none" w:sz="0" w:space="0" w:color="auto"/>
        <w:right w:val="none" w:sz="0" w:space="0" w:color="auto"/>
      </w:divBdr>
    </w:div>
    <w:div w:id="792483319">
      <w:bodyDiv w:val="1"/>
      <w:marLeft w:val="0"/>
      <w:marRight w:val="0"/>
      <w:marTop w:val="0"/>
      <w:marBottom w:val="0"/>
      <w:divBdr>
        <w:top w:val="none" w:sz="0" w:space="0" w:color="auto"/>
        <w:left w:val="none" w:sz="0" w:space="0" w:color="auto"/>
        <w:bottom w:val="none" w:sz="0" w:space="0" w:color="auto"/>
        <w:right w:val="none" w:sz="0" w:space="0" w:color="auto"/>
      </w:divBdr>
    </w:div>
    <w:div w:id="864438298">
      <w:bodyDiv w:val="1"/>
      <w:marLeft w:val="0"/>
      <w:marRight w:val="0"/>
      <w:marTop w:val="0"/>
      <w:marBottom w:val="0"/>
      <w:divBdr>
        <w:top w:val="none" w:sz="0" w:space="0" w:color="auto"/>
        <w:left w:val="none" w:sz="0" w:space="0" w:color="auto"/>
        <w:bottom w:val="none" w:sz="0" w:space="0" w:color="auto"/>
        <w:right w:val="none" w:sz="0" w:space="0" w:color="auto"/>
      </w:divBdr>
    </w:div>
    <w:div w:id="1437947894">
      <w:bodyDiv w:val="1"/>
      <w:marLeft w:val="0"/>
      <w:marRight w:val="0"/>
      <w:marTop w:val="0"/>
      <w:marBottom w:val="0"/>
      <w:divBdr>
        <w:top w:val="none" w:sz="0" w:space="0" w:color="auto"/>
        <w:left w:val="none" w:sz="0" w:space="0" w:color="auto"/>
        <w:bottom w:val="none" w:sz="0" w:space="0" w:color="auto"/>
        <w:right w:val="none" w:sz="0" w:space="0" w:color="auto"/>
      </w:divBdr>
      <w:divsChild>
        <w:div w:id="215430867">
          <w:marLeft w:val="0"/>
          <w:marRight w:val="240"/>
          <w:marTop w:val="0"/>
          <w:marBottom w:val="0"/>
          <w:divBdr>
            <w:top w:val="none" w:sz="0" w:space="0" w:color="auto"/>
            <w:left w:val="none" w:sz="0" w:space="0" w:color="auto"/>
            <w:bottom w:val="none" w:sz="0" w:space="0" w:color="auto"/>
            <w:right w:val="none" w:sz="0" w:space="0" w:color="auto"/>
          </w:divBdr>
          <w:divsChild>
            <w:div w:id="691610083">
              <w:marLeft w:val="0"/>
              <w:marRight w:val="0"/>
              <w:marTop w:val="0"/>
              <w:marBottom w:val="0"/>
              <w:divBdr>
                <w:top w:val="none" w:sz="0" w:space="0" w:color="auto"/>
                <w:left w:val="none" w:sz="0" w:space="0" w:color="auto"/>
                <w:bottom w:val="none" w:sz="0" w:space="0" w:color="auto"/>
                <w:right w:val="none" w:sz="0" w:space="0" w:color="auto"/>
              </w:divBdr>
              <w:divsChild>
                <w:div w:id="1418404023">
                  <w:marLeft w:val="0"/>
                  <w:marRight w:val="0"/>
                  <w:marTop w:val="0"/>
                  <w:marBottom w:val="0"/>
                  <w:divBdr>
                    <w:top w:val="none" w:sz="0" w:space="0" w:color="auto"/>
                    <w:left w:val="none" w:sz="0" w:space="0" w:color="auto"/>
                    <w:bottom w:val="none" w:sz="0" w:space="0" w:color="auto"/>
                    <w:right w:val="none" w:sz="0" w:space="0" w:color="auto"/>
                  </w:divBdr>
                  <w:divsChild>
                    <w:div w:id="680819953">
                      <w:marLeft w:val="0"/>
                      <w:marRight w:val="0"/>
                      <w:marTop w:val="0"/>
                      <w:marBottom w:val="0"/>
                      <w:divBdr>
                        <w:top w:val="none" w:sz="0" w:space="0" w:color="auto"/>
                        <w:left w:val="none" w:sz="0" w:space="0" w:color="auto"/>
                        <w:bottom w:val="none" w:sz="0" w:space="0" w:color="auto"/>
                        <w:right w:val="none" w:sz="0" w:space="0" w:color="auto"/>
                      </w:divBdr>
                      <w:divsChild>
                        <w:div w:id="812063560">
                          <w:marLeft w:val="0"/>
                          <w:marRight w:val="0"/>
                          <w:marTop w:val="0"/>
                          <w:marBottom w:val="0"/>
                          <w:divBdr>
                            <w:top w:val="none" w:sz="0" w:space="0" w:color="auto"/>
                            <w:left w:val="none" w:sz="0" w:space="0" w:color="auto"/>
                            <w:bottom w:val="none" w:sz="0" w:space="0" w:color="auto"/>
                            <w:right w:val="none" w:sz="0" w:space="0" w:color="auto"/>
                          </w:divBdr>
                          <w:divsChild>
                            <w:div w:id="1138301288">
                              <w:marLeft w:val="0"/>
                              <w:marRight w:val="0"/>
                              <w:marTop w:val="0"/>
                              <w:marBottom w:val="0"/>
                              <w:divBdr>
                                <w:top w:val="none" w:sz="0" w:space="0" w:color="auto"/>
                                <w:left w:val="none" w:sz="0" w:space="0" w:color="auto"/>
                                <w:bottom w:val="none" w:sz="0" w:space="0" w:color="auto"/>
                                <w:right w:val="none" w:sz="0" w:space="0" w:color="auto"/>
                              </w:divBdr>
                              <w:divsChild>
                                <w:div w:id="108757330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905616">
      <w:bodyDiv w:val="1"/>
      <w:marLeft w:val="0"/>
      <w:marRight w:val="0"/>
      <w:marTop w:val="0"/>
      <w:marBottom w:val="0"/>
      <w:divBdr>
        <w:top w:val="none" w:sz="0" w:space="0" w:color="auto"/>
        <w:left w:val="none" w:sz="0" w:space="0" w:color="auto"/>
        <w:bottom w:val="none" w:sz="0" w:space="0" w:color="auto"/>
        <w:right w:val="none" w:sz="0" w:space="0" w:color="auto"/>
      </w:divBdr>
      <w:divsChild>
        <w:div w:id="867718538">
          <w:marLeft w:val="0"/>
          <w:marRight w:val="240"/>
          <w:marTop w:val="0"/>
          <w:marBottom w:val="0"/>
          <w:divBdr>
            <w:top w:val="none" w:sz="0" w:space="0" w:color="auto"/>
            <w:left w:val="none" w:sz="0" w:space="0" w:color="auto"/>
            <w:bottom w:val="none" w:sz="0" w:space="0" w:color="auto"/>
            <w:right w:val="none" w:sz="0" w:space="0" w:color="auto"/>
          </w:divBdr>
          <w:divsChild>
            <w:div w:id="111486573">
              <w:marLeft w:val="0"/>
              <w:marRight w:val="0"/>
              <w:marTop w:val="0"/>
              <w:marBottom w:val="0"/>
              <w:divBdr>
                <w:top w:val="none" w:sz="0" w:space="0" w:color="auto"/>
                <w:left w:val="none" w:sz="0" w:space="0" w:color="auto"/>
                <w:bottom w:val="none" w:sz="0" w:space="0" w:color="auto"/>
                <w:right w:val="none" w:sz="0" w:space="0" w:color="auto"/>
              </w:divBdr>
              <w:divsChild>
                <w:div w:id="463234696">
                  <w:marLeft w:val="0"/>
                  <w:marRight w:val="0"/>
                  <w:marTop w:val="0"/>
                  <w:marBottom w:val="0"/>
                  <w:divBdr>
                    <w:top w:val="none" w:sz="0" w:space="0" w:color="auto"/>
                    <w:left w:val="none" w:sz="0" w:space="0" w:color="auto"/>
                    <w:bottom w:val="none" w:sz="0" w:space="0" w:color="auto"/>
                    <w:right w:val="none" w:sz="0" w:space="0" w:color="auto"/>
                  </w:divBdr>
                  <w:divsChild>
                    <w:div w:id="1626501819">
                      <w:marLeft w:val="0"/>
                      <w:marRight w:val="0"/>
                      <w:marTop w:val="0"/>
                      <w:marBottom w:val="0"/>
                      <w:divBdr>
                        <w:top w:val="none" w:sz="0" w:space="0" w:color="auto"/>
                        <w:left w:val="none" w:sz="0" w:space="0" w:color="auto"/>
                        <w:bottom w:val="none" w:sz="0" w:space="0" w:color="auto"/>
                        <w:right w:val="none" w:sz="0" w:space="0" w:color="auto"/>
                      </w:divBdr>
                      <w:divsChild>
                        <w:div w:id="1686399760">
                          <w:marLeft w:val="0"/>
                          <w:marRight w:val="0"/>
                          <w:marTop w:val="0"/>
                          <w:marBottom w:val="0"/>
                          <w:divBdr>
                            <w:top w:val="none" w:sz="0" w:space="0" w:color="auto"/>
                            <w:left w:val="none" w:sz="0" w:space="0" w:color="auto"/>
                            <w:bottom w:val="none" w:sz="0" w:space="0" w:color="auto"/>
                            <w:right w:val="none" w:sz="0" w:space="0" w:color="auto"/>
                          </w:divBdr>
                          <w:divsChild>
                            <w:div w:id="2137482366">
                              <w:marLeft w:val="0"/>
                              <w:marRight w:val="0"/>
                              <w:marTop w:val="0"/>
                              <w:marBottom w:val="0"/>
                              <w:divBdr>
                                <w:top w:val="none" w:sz="0" w:space="0" w:color="auto"/>
                                <w:left w:val="none" w:sz="0" w:space="0" w:color="auto"/>
                                <w:bottom w:val="none" w:sz="0" w:space="0" w:color="auto"/>
                                <w:right w:val="none" w:sz="0" w:space="0" w:color="auto"/>
                              </w:divBdr>
                              <w:divsChild>
                                <w:div w:id="75185047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4063041">
      <w:bodyDiv w:val="1"/>
      <w:marLeft w:val="0"/>
      <w:marRight w:val="0"/>
      <w:marTop w:val="0"/>
      <w:marBottom w:val="0"/>
      <w:divBdr>
        <w:top w:val="none" w:sz="0" w:space="0" w:color="auto"/>
        <w:left w:val="none" w:sz="0" w:space="0" w:color="auto"/>
        <w:bottom w:val="none" w:sz="0" w:space="0" w:color="auto"/>
        <w:right w:val="none" w:sz="0" w:space="0" w:color="auto"/>
      </w:divBdr>
      <w:divsChild>
        <w:div w:id="2070419778">
          <w:marLeft w:val="0"/>
          <w:marRight w:val="240"/>
          <w:marTop w:val="0"/>
          <w:marBottom w:val="0"/>
          <w:divBdr>
            <w:top w:val="none" w:sz="0" w:space="0" w:color="auto"/>
            <w:left w:val="none" w:sz="0" w:space="0" w:color="auto"/>
            <w:bottom w:val="none" w:sz="0" w:space="0" w:color="auto"/>
            <w:right w:val="none" w:sz="0" w:space="0" w:color="auto"/>
          </w:divBdr>
          <w:divsChild>
            <w:div w:id="837622622">
              <w:marLeft w:val="0"/>
              <w:marRight w:val="0"/>
              <w:marTop w:val="0"/>
              <w:marBottom w:val="0"/>
              <w:divBdr>
                <w:top w:val="none" w:sz="0" w:space="0" w:color="auto"/>
                <w:left w:val="none" w:sz="0" w:space="0" w:color="auto"/>
                <w:bottom w:val="none" w:sz="0" w:space="0" w:color="auto"/>
                <w:right w:val="none" w:sz="0" w:space="0" w:color="auto"/>
              </w:divBdr>
              <w:divsChild>
                <w:div w:id="1257061725">
                  <w:marLeft w:val="0"/>
                  <w:marRight w:val="0"/>
                  <w:marTop w:val="0"/>
                  <w:marBottom w:val="0"/>
                  <w:divBdr>
                    <w:top w:val="none" w:sz="0" w:space="0" w:color="auto"/>
                    <w:left w:val="none" w:sz="0" w:space="0" w:color="auto"/>
                    <w:bottom w:val="none" w:sz="0" w:space="0" w:color="auto"/>
                    <w:right w:val="none" w:sz="0" w:space="0" w:color="auto"/>
                  </w:divBdr>
                  <w:divsChild>
                    <w:div w:id="725878893">
                      <w:marLeft w:val="0"/>
                      <w:marRight w:val="0"/>
                      <w:marTop w:val="0"/>
                      <w:marBottom w:val="0"/>
                      <w:divBdr>
                        <w:top w:val="none" w:sz="0" w:space="0" w:color="auto"/>
                        <w:left w:val="none" w:sz="0" w:space="0" w:color="auto"/>
                        <w:bottom w:val="none" w:sz="0" w:space="0" w:color="auto"/>
                        <w:right w:val="none" w:sz="0" w:space="0" w:color="auto"/>
                      </w:divBdr>
                      <w:divsChild>
                        <w:div w:id="1353534197">
                          <w:marLeft w:val="0"/>
                          <w:marRight w:val="0"/>
                          <w:marTop w:val="0"/>
                          <w:marBottom w:val="0"/>
                          <w:divBdr>
                            <w:top w:val="none" w:sz="0" w:space="0" w:color="auto"/>
                            <w:left w:val="none" w:sz="0" w:space="0" w:color="auto"/>
                            <w:bottom w:val="none" w:sz="0" w:space="0" w:color="auto"/>
                            <w:right w:val="none" w:sz="0" w:space="0" w:color="auto"/>
                          </w:divBdr>
                          <w:divsChild>
                            <w:div w:id="1016807817">
                              <w:marLeft w:val="0"/>
                              <w:marRight w:val="0"/>
                              <w:marTop w:val="0"/>
                              <w:marBottom w:val="0"/>
                              <w:divBdr>
                                <w:top w:val="none" w:sz="0" w:space="0" w:color="auto"/>
                                <w:left w:val="none" w:sz="0" w:space="0" w:color="auto"/>
                                <w:bottom w:val="none" w:sz="0" w:space="0" w:color="auto"/>
                                <w:right w:val="none" w:sz="0" w:space="0" w:color="auto"/>
                              </w:divBdr>
                              <w:divsChild>
                                <w:div w:id="11226481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t.stonybrook.edu/services/brightspace" TargetMode="External"/><Relationship Id="rId18" Type="http://schemas.openxmlformats.org/officeDocument/2006/relationships/hyperlink" Target="http://it.stonybrook.edu/services/itsm" TargetMode="External"/><Relationship Id="rId26" Type="http://schemas.openxmlformats.org/officeDocument/2006/relationships/hyperlink" Target="https://ehs.stonybrook.edu/programs/fire-safety/emergency-evacuation/evacuation-guide-disabilities" TargetMode="External"/><Relationship Id="rId39" Type="http://schemas.openxmlformats.org/officeDocument/2006/relationships/hyperlink" Target="https://ehs.stonybrook.edu/programs/fire-safety/emergency-evacuation/evacuation-guide-people-physical-disabilities" TargetMode="External"/><Relationship Id="rId21" Type="http://schemas.openxmlformats.org/officeDocument/2006/relationships/hyperlink" Target="https://ehs.stonybrook.edu/programs/fire-safety/emergency-evacuation/evacuation-guide-disabilities" TargetMode="External"/><Relationship Id="rId34" Type="http://schemas.openxmlformats.org/officeDocument/2006/relationships/hyperlink" Target="https://ehs.stonybrook.edu/programs/fire-safety/emergency-evacuation/evacuation-guide-people-physical-disabilities" TargetMode="External"/><Relationship Id="rId42" Type="http://schemas.openxmlformats.org/officeDocument/2006/relationships/hyperlink" Target="https://ehs.stonybrook.edu/programs/fire-safety/emergency-evacuation/evacuation-guide-people-physical-disabilities" TargetMode="External"/><Relationship Id="rId47" Type="http://schemas.openxmlformats.org/officeDocument/2006/relationships/hyperlink" Target="https://ehs.stonybrook.edu/programs/fire-safety/emergency-evacuation/evacuation-guide-people-physical-disabilities" TargetMode="External"/><Relationship Id="rId7" Type="http://schemas.openxmlformats.org/officeDocument/2006/relationships/hyperlink" Target="https://t.e2ma.net/click/nktlte/fejrv4/7nxecub" TargetMode="External"/><Relationship Id="rId2" Type="http://schemas.openxmlformats.org/officeDocument/2006/relationships/styles" Target="styles.xml"/><Relationship Id="rId16" Type="http://schemas.openxmlformats.org/officeDocument/2006/relationships/hyperlink" Target="https://t.e2ma.net/click/4vaa1g/kgtmok/say0wm" TargetMode="External"/><Relationship Id="rId29" Type="http://schemas.openxmlformats.org/officeDocument/2006/relationships/hyperlink" Target="https://ehs.stonybrook.edu/programs/fire-safety/emergency-evacuation/evacuation-guide-disabilities" TargetMode="External"/><Relationship Id="rId11" Type="http://schemas.openxmlformats.org/officeDocument/2006/relationships/hyperlink" Target="https://www.stonybrook.edu/writingcenter/" TargetMode="External"/><Relationship Id="rId24" Type="http://schemas.openxmlformats.org/officeDocument/2006/relationships/hyperlink" Target="https://ehs.stonybrook.edu/programs/fire-safety/emergency-evacuation/evacuation-guide-disabilities" TargetMode="External"/><Relationship Id="rId32" Type="http://schemas.openxmlformats.org/officeDocument/2006/relationships/hyperlink" Target="https://www.stonybrook.edu/commcms/academic_integrity/index.html" TargetMode="External"/><Relationship Id="rId37" Type="http://schemas.openxmlformats.org/officeDocument/2006/relationships/hyperlink" Target="https://ehs.stonybrook.edu/programs/fire-safety/emergency-evacuation/evacuation-guide-people-physical-disabilities" TargetMode="External"/><Relationship Id="rId40" Type="http://schemas.openxmlformats.org/officeDocument/2006/relationships/hyperlink" Target="https://ehs.stonybrook.edu/programs/fire-safety/emergency-evacuation/evacuation-guide-people-physical-disabilities" TargetMode="External"/><Relationship Id="rId45" Type="http://schemas.openxmlformats.org/officeDocument/2006/relationships/hyperlink" Target="https://ehs.stonybrook.edu/programs/fire-safety/emergency-evacuation/evacuation-guide-people-physical-disabilities" TargetMode="External"/><Relationship Id="rId5" Type="http://schemas.openxmlformats.org/officeDocument/2006/relationships/footnotes" Target="footnotes.xml"/><Relationship Id="rId15" Type="http://schemas.openxmlformats.org/officeDocument/2006/relationships/hyperlink" Target="https://t.e2ma.net/click/4vaa1g/kgtmok/say0wm" TargetMode="External"/><Relationship Id="rId23" Type="http://schemas.openxmlformats.org/officeDocument/2006/relationships/hyperlink" Target="https://ehs.stonybrook.edu/programs/fire-safety/emergency-evacuation/evacuation-guide-disabilities" TargetMode="External"/><Relationship Id="rId28" Type="http://schemas.openxmlformats.org/officeDocument/2006/relationships/hyperlink" Target="https://ehs.stonybrook.edu/programs/fire-safety/emergency-evacuation/evacuation-guide-disabilities" TargetMode="External"/><Relationship Id="rId36" Type="http://schemas.openxmlformats.org/officeDocument/2006/relationships/hyperlink" Target="https://ehs.stonybrook.edu/programs/fire-safety/emergency-evacuation/evacuation-guide-people-physical-disabilities" TargetMode="External"/><Relationship Id="rId49" Type="http://schemas.openxmlformats.org/officeDocument/2006/relationships/theme" Target="theme/theme1.xml"/><Relationship Id="rId10" Type="http://schemas.openxmlformats.org/officeDocument/2006/relationships/hyperlink" Target="https://t.e2ma.net/click/nktlte/fejrv4/7nxecub" TargetMode="External"/><Relationship Id="rId19" Type="http://schemas.openxmlformats.org/officeDocument/2006/relationships/hyperlink" Target="http://it.stonybrook.edu/services/itsm" TargetMode="External"/><Relationship Id="rId31" Type="http://schemas.openxmlformats.org/officeDocument/2006/relationships/hyperlink" Target="https://www.stonybrook.edu/commcms/academic_integrity/index.html" TargetMode="External"/><Relationship Id="rId44" Type="http://schemas.openxmlformats.org/officeDocument/2006/relationships/hyperlink" Target="https://ehs.stonybrook.edu/programs/fire-safety/emergency-evacuation/evacuation-guide-people-physical-disabilities" TargetMode="External"/><Relationship Id="rId4" Type="http://schemas.openxmlformats.org/officeDocument/2006/relationships/webSettings" Target="webSettings.xml"/><Relationship Id="rId9" Type="http://schemas.openxmlformats.org/officeDocument/2006/relationships/hyperlink" Target="https://t.e2ma.net/click/nktlte/fejrv4/7nxecub" TargetMode="External"/><Relationship Id="rId14" Type="http://schemas.openxmlformats.org/officeDocument/2006/relationships/hyperlink" Target="https://t.e2ma.net/click/4vaa1g/kgtmok/say0wm" TargetMode="External"/><Relationship Id="rId22" Type="http://schemas.openxmlformats.org/officeDocument/2006/relationships/hyperlink" Target="https://ehs.stonybrook.edu/programs/fire-safety/emergency-evacuation/evacuation-guide-disabilities" TargetMode="External"/><Relationship Id="rId27" Type="http://schemas.openxmlformats.org/officeDocument/2006/relationships/hyperlink" Target="https://ehs.stonybrook.edu/programs/fire-safety/emergency-evacuation/evacuation-guide-disabilities" TargetMode="External"/><Relationship Id="rId30" Type="http://schemas.openxmlformats.org/officeDocument/2006/relationships/hyperlink" Target="https://ehs.stonybrook.edu/programs/fire-safety/emergency-evacuation/evacuation-guide-disabilities" TargetMode="External"/><Relationship Id="rId35" Type="http://schemas.openxmlformats.org/officeDocument/2006/relationships/hyperlink" Target="https://ehs.stonybrook.edu/programs/fire-safety/emergency-evacuation/evacuation-guide-people-physical-disabilities" TargetMode="External"/><Relationship Id="rId43" Type="http://schemas.openxmlformats.org/officeDocument/2006/relationships/hyperlink" Target="https://ehs.stonybrook.edu/programs/fire-safety/emergency-evacuation/evacuation-guide-people-physical-disabilities" TargetMode="External"/><Relationship Id="rId48" Type="http://schemas.openxmlformats.org/officeDocument/2006/relationships/fontTable" Target="fontTable.xml"/><Relationship Id="rId8" Type="http://schemas.openxmlformats.org/officeDocument/2006/relationships/hyperlink" Target="https://t.e2ma.net/click/nktlte/fejrv4/7nxecub" TargetMode="External"/><Relationship Id="rId3" Type="http://schemas.openxmlformats.org/officeDocument/2006/relationships/settings" Target="settings.xml"/><Relationship Id="rId12" Type="http://schemas.openxmlformats.org/officeDocument/2006/relationships/hyperlink" Target="https://it.stonybrook.edu/services/brightspace" TargetMode="External"/><Relationship Id="rId17" Type="http://schemas.openxmlformats.org/officeDocument/2006/relationships/hyperlink" Target="http://it.stonybrook.edu/services/itsm" TargetMode="External"/><Relationship Id="rId25" Type="http://schemas.openxmlformats.org/officeDocument/2006/relationships/hyperlink" Target="https://ehs.stonybrook.edu/programs/fire-safety/emergency-evacuation/evacuation-guide-disabilities" TargetMode="External"/><Relationship Id="rId33" Type="http://schemas.openxmlformats.org/officeDocument/2006/relationships/hyperlink" Target="https://ehs.stonybrook.edu/programs/fire-safety/emergency-evacuation/evacuation-guide-people-physical-disabilities" TargetMode="External"/><Relationship Id="rId38" Type="http://schemas.openxmlformats.org/officeDocument/2006/relationships/hyperlink" Target="https://ehs.stonybrook.edu/programs/fire-safety/emergency-evacuation/evacuation-guide-people-physical-disabilities" TargetMode="External"/><Relationship Id="rId46" Type="http://schemas.openxmlformats.org/officeDocument/2006/relationships/hyperlink" Target="https://ehs.stonybrook.edu/programs/fire-safety/emergency-evacuation/evacuation-guide-people-physical-disabilities" TargetMode="External"/><Relationship Id="rId20" Type="http://schemas.openxmlformats.org/officeDocument/2006/relationships/hyperlink" Target="https://ehs.stonybrook.edu/programs/fire-safety/emergency-evacuation/evacuation-guide-disabilities" TargetMode="External"/><Relationship Id="rId41" Type="http://schemas.openxmlformats.org/officeDocument/2006/relationships/hyperlink" Target="https://ehs.stonybrook.edu/programs/fire-safety/emergency-evacuation/evacuation-guide-people-physical-disabilitie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1526</TotalTime>
  <Pages>8</Pages>
  <Words>2938</Words>
  <Characters>16753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19652</CharactersWithSpaces>
  <SharedDoc>false</SharedDoc>
  <HLinks>
    <vt:vector size="246" baseType="variant">
      <vt:variant>
        <vt:i4>2359399</vt:i4>
      </vt:variant>
      <vt:variant>
        <vt:i4>120</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117</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114</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111</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108</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105</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102</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99</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96</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93</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90</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87</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84</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81</vt:i4>
      </vt:variant>
      <vt:variant>
        <vt:i4>0</vt:i4>
      </vt:variant>
      <vt:variant>
        <vt:i4>5</vt:i4>
      </vt:variant>
      <vt:variant>
        <vt:lpwstr>https://ehs.stonybrook.edu/programs/fire-safety/emergency-evacuation/evacuation-guide-people-physical-disabilities</vt:lpwstr>
      </vt:variant>
      <vt:variant>
        <vt:lpwstr/>
      </vt:variant>
      <vt:variant>
        <vt:i4>2359399</vt:i4>
      </vt:variant>
      <vt:variant>
        <vt:i4>78</vt:i4>
      </vt:variant>
      <vt:variant>
        <vt:i4>0</vt:i4>
      </vt:variant>
      <vt:variant>
        <vt:i4>5</vt:i4>
      </vt:variant>
      <vt:variant>
        <vt:lpwstr>https://ehs.stonybrook.edu/programs/fire-safety/emergency-evacuation/evacuation-guide-people-physical-disabilities</vt:lpwstr>
      </vt:variant>
      <vt:variant>
        <vt:lpwstr/>
      </vt:variant>
      <vt:variant>
        <vt:i4>7733262</vt:i4>
      </vt:variant>
      <vt:variant>
        <vt:i4>75</vt:i4>
      </vt:variant>
      <vt:variant>
        <vt:i4>0</vt:i4>
      </vt:variant>
      <vt:variant>
        <vt:i4>5</vt:i4>
      </vt:variant>
      <vt:variant>
        <vt:lpwstr>https://www.stonybrook.edu/commcms/academic_integrity/index.html</vt:lpwstr>
      </vt:variant>
      <vt:variant>
        <vt:lpwstr/>
      </vt:variant>
      <vt:variant>
        <vt:i4>7733262</vt:i4>
      </vt:variant>
      <vt:variant>
        <vt:i4>72</vt:i4>
      </vt:variant>
      <vt:variant>
        <vt:i4>0</vt:i4>
      </vt:variant>
      <vt:variant>
        <vt:i4>5</vt:i4>
      </vt:variant>
      <vt:variant>
        <vt:lpwstr>https://www.stonybrook.edu/commcms/academic_integrity/index.html</vt:lpwstr>
      </vt:variant>
      <vt:variant>
        <vt:lpwstr/>
      </vt:variant>
      <vt:variant>
        <vt:i4>7864365</vt:i4>
      </vt:variant>
      <vt:variant>
        <vt:i4>69</vt:i4>
      </vt:variant>
      <vt:variant>
        <vt:i4>0</vt:i4>
      </vt:variant>
      <vt:variant>
        <vt:i4>5</vt:i4>
      </vt:variant>
      <vt:variant>
        <vt:lpwstr>https://ehs.stonybrook.edu/programs/fire-safety/emergency-evacuation/evacuation-guide-disabilities</vt:lpwstr>
      </vt:variant>
      <vt:variant>
        <vt:lpwstr/>
      </vt:variant>
      <vt:variant>
        <vt:i4>7864365</vt:i4>
      </vt:variant>
      <vt:variant>
        <vt:i4>66</vt:i4>
      </vt:variant>
      <vt:variant>
        <vt:i4>0</vt:i4>
      </vt:variant>
      <vt:variant>
        <vt:i4>5</vt:i4>
      </vt:variant>
      <vt:variant>
        <vt:lpwstr>https://ehs.stonybrook.edu/programs/fire-safety/emergency-evacuation/evacuation-guide-disabilities</vt:lpwstr>
      </vt:variant>
      <vt:variant>
        <vt:lpwstr/>
      </vt:variant>
      <vt:variant>
        <vt:i4>7864365</vt:i4>
      </vt:variant>
      <vt:variant>
        <vt:i4>63</vt:i4>
      </vt:variant>
      <vt:variant>
        <vt:i4>0</vt:i4>
      </vt:variant>
      <vt:variant>
        <vt:i4>5</vt:i4>
      </vt:variant>
      <vt:variant>
        <vt:lpwstr>https://ehs.stonybrook.edu/programs/fire-safety/emergency-evacuation/evacuation-guide-disabilities</vt:lpwstr>
      </vt:variant>
      <vt:variant>
        <vt:lpwstr/>
      </vt:variant>
      <vt:variant>
        <vt:i4>7864365</vt:i4>
      </vt:variant>
      <vt:variant>
        <vt:i4>60</vt:i4>
      </vt:variant>
      <vt:variant>
        <vt:i4>0</vt:i4>
      </vt:variant>
      <vt:variant>
        <vt:i4>5</vt:i4>
      </vt:variant>
      <vt:variant>
        <vt:lpwstr>https://ehs.stonybrook.edu/programs/fire-safety/emergency-evacuation/evacuation-guide-disabilities</vt:lpwstr>
      </vt:variant>
      <vt:variant>
        <vt:lpwstr/>
      </vt:variant>
      <vt:variant>
        <vt:i4>7864365</vt:i4>
      </vt:variant>
      <vt:variant>
        <vt:i4>57</vt:i4>
      </vt:variant>
      <vt:variant>
        <vt:i4>0</vt:i4>
      </vt:variant>
      <vt:variant>
        <vt:i4>5</vt:i4>
      </vt:variant>
      <vt:variant>
        <vt:lpwstr>https://ehs.stonybrook.edu/programs/fire-safety/emergency-evacuation/evacuation-guide-disabilities</vt:lpwstr>
      </vt:variant>
      <vt:variant>
        <vt:lpwstr/>
      </vt:variant>
      <vt:variant>
        <vt:i4>7864365</vt:i4>
      </vt:variant>
      <vt:variant>
        <vt:i4>54</vt:i4>
      </vt:variant>
      <vt:variant>
        <vt:i4>0</vt:i4>
      </vt:variant>
      <vt:variant>
        <vt:i4>5</vt:i4>
      </vt:variant>
      <vt:variant>
        <vt:lpwstr>https://ehs.stonybrook.edu/programs/fire-safety/emergency-evacuation/evacuation-guide-disabilities</vt:lpwstr>
      </vt:variant>
      <vt:variant>
        <vt:lpwstr/>
      </vt:variant>
      <vt:variant>
        <vt:i4>7864365</vt:i4>
      </vt:variant>
      <vt:variant>
        <vt:i4>51</vt:i4>
      </vt:variant>
      <vt:variant>
        <vt:i4>0</vt:i4>
      </vt:variant>
      <vt:variant>
        <vt:i4>5</vt:i4>
      </vt:variant>
      <vt:variant>
        <vt:lpwstr>https://ehs.stonybrook.edu/programs/fire-safety/emergency-evacuation/evacuation-guide-disabilities</vt:lpwstr>
      </vt:variant>
      <vt:variant>
        <vt:lpwstr/>
      </vt:variant>
      <vt:variant>
        <vt:i4>7864365</vt:i4>
      </vt:variant>
      <vt:variant>
        <vt:i4>48</vt:i4>
      </vt:variant>
      <vt:variant>
        <vt:i4>0</vt:i4>
      </vt:variant>
      <vt:variant>
        <vt:i4>5</vt:i4>
      </vt:variant>
      <vt:variant>
        <vt:lpwstr>https://ehs.stonybrook.edu/programs/fire-safety/emergency-evacuation/evacuation-guide-disabilities</vt:lpwstr>
      </vt:variant>
      <vt:variant>
        <vt:lpwstr/>
      </vt:variant>
      <vt:variant>
        <vt:i4>7864365</vt:i4>
      </vt:variant>
      <vt:variant>
        <vt:i4>45</vt:i4>
      </vt:variant>
      <vt:variant>
        <vt:i4>0</vt:i4>
      </vt:variant>
      <vt:variant>
        <vt:i4>5</vt:i4>
      </vt:variant>
      <vt:variant>
        <vt:lpwstr>https://ehs.stonybrook.edu/programs/fire-safety/emergency-evacuation/evacuation-guide-disabilities</vt:lpwstr>
      </vt:variant>
      <vt:variant>
        <vt:lpwstr/>
      </vt:variant>
      <vt:variant>
        <vt:i4>7864365</vt:i4>
      </vt:variant>
      <vt:variant>
        <vt:i4>42</vt:i4>
      </vt:variant>
      <vt:variant>
        <vt:i4>0</vt:i4>
      </vt:variant>
      <vt:variant>
        <vt:i4>5</vt:i4>
      </vt:variant>
      <vt:variant>
        <vt:lpwstr>https://ehs.stonybrook.edu/programs/fire-safety/emergency-evacuation/evacuation-guide-disabilities</vt:lpwstr>
      </vt:variant>
      <vt:variant>
        <vt:lpwstr/>
      </vt:variant>
      <vt:variant>
        <vt:i4>7864365</vt:i4>
      </vt:variant>
      <vt:variant>
        <vt:i4>39</vt:i4>
      </vt:variant>
      <vt:variant>
        <vt:i4>0</vt:i4>
      </vt:variant>
      <vt:variant>
        <vt:i4>5</vt:i4>
      </vt:variant>
      <vt:variant>
        <vt:lpwstr>https://ehs.stonybrook.edu/programs/fire-safety/emergency-evacuation/evacuation-guide-disabilities</vt:lpwstr>
      </vt:variant>
      <vt:variant>
        <vt:lpwstr/>
      </vt:variant>
      <vt:variant>
        <vt:i4>3866745</vt:i4>
      </vt:variant>
      <vt:variant>
        <vt:i4>36</vt:i4>
      </vt:variant>
      <vt:variant>
        <vt:i4>0</vt:i4>
      </vt:variant>
      <vt:variant>
        <vt:i4>5</vt:i4>
      </vt:variant>
      <vt:variant>
        <vt:lpwstr>http://it.stonybrook.edu/services/itsm</vt:lpwstr>
      </vt:variant>
      <vt:variant>
        <vt:lpwstr/>
      </vt:variant>
      <vt:variant>
        <vt:i4>3866745</vt:i4>
      </vt:variant>
      <vt:variant>
        <vt:i4>33</vt:i4>
      </vt:variant>
      <vt:variant>
        <vt:i4>0</vt:i4>
      </vt:variant>
      <vt:variant>
        <vt:i4>5</vt:i4>
      </vt:variant>
      <vt:variant>
        <vt:lpwstr>http://it.stonybrook.edu/services/itsm</vt:lpwstr>
      </vt:variant>
      <vt:variant>
        <vt:lpwstr/>
      </vt:variant>
      <vt:variant>
        <vt:i4>3866745</vt:i4>
      </vt:variant>
      <vt:variant>
        <vt:i4>30</vt:i4>
      </vt:variant>
      <vt:variant>
        <vt:i4>0</vt:i4>
      </vt:variant>
      <vt:variant>
        <vt:i4>5</vt:i4>
      </vt:variant>
      <vt:variant>
        <vt:lpwstr>http://it.stonybrook.edu/services/itsm</vt:lpwstr>
      </vt:variant>
      <vt:variant>
        <vt:lpwstr/>
      </vt:variant>
      <vt:variant>
        <vt:i4>4194310</vt:i4>
      </vt:variant>
      <vt:variant>
        <vt:i4>27</vt:i4>
      </vt:variant>
      <vt:variant>
        <vt:i4>0</vt:i4>
      </vt:variant>
      <vt:variant>
        <vt:i4>5</vt:i4>
      </vt:variant>
      <vt:variant>
        <vt:lpwstr>https://t.e2ma.net/click/4vaa1g/kgtmok/say0wm</vt:lpwstr>
      </vt:variant>
      <vt:variant>
        <vt:lpwstr/>
      </vt:variant>
      <vt:variant>
        <vt:i4>4194310</vt:i4>
      </vt:variant>
      <vt:variant>
        <vt:i4>24</vt:i4>
      </vt:variant>
      <vt:variant>
        <vt:i4>0</vt:i4>
      </vt:variant>
      <vt:variant>
        <vt:i4>5</vt:i4>
      </vt:variant>
      <vt:variant>
        <vt:lpwstr>https://t.e2ma.net/click/4vaa1g/kgtmok/say0wm</vt:lpwstr>
      </vt:variant>
      <vt:variant>
        <vt:lpwstr/>
      </vt:variant>
      <vt:variant>
        <vt:i4>4194310</vt:i4>
      </vt:variant>
      <vt:variant>
        <vt:i4>21</vt:i4>
      </vt:variant>
      <vt:variant>
        <vt:i4>0</vt:i4>
      </vt:variant>
      <vt:variant>
        <vt:i4>5</vt:i4>
      </vt:variant>
      <vt:variant>
        <vt:lpwstr>https://t.e2ma.net/click/4vaa1g/kgtmok/say0wm</vt:lpwstr>
      </vt:variant>
      <vt:variant>
        <vt:lpwstr/>
      </vt:variant>
      <vt:variant>
        <vt:i4>7274555</vt:i4>
      </vt:variant>
      <vt:variant>
        <vt:i4>18</vt:i4>
      </vt:variant>
      <vt:variant>
        <vt:i4>0</vt:i4>
      </vt:variant>
      <vt:variant>
        <vt:i4>5</vt:i4>
      </vt:variant>
      <vt:variant>
        <vt:lpwstr>https://it.stonybrook.edu/services/brightspace</vt:lpwstr>
      </vt:variant>
      <vt:variant>
        <vt:lpwstr/>
      </vt:variant>
      <vt:variant>
        <vt:i4>7274555</vt:i4>
      </vt:variant>
      <vt:variant>
        <vt:i4>15</vt:i4>
      </vt:variant>
      <vt:variant>
        <vt:i4>0</vt:i4>
      </vt:variant>
      <vt:variant>
        <vt:i4>5</vt:i4>
      </vt:variant>
      <vt:variant>
        <vt:lpwstr>https://it.stonybrook.edu/services/brightspace</vt:lpwstr>
      </vt:variant>
      <vt:variant>
        <vt:lpwstr/>
      </vt:variant>
      <vt:variant>
        <vt:i4>5701725</vt:i4>
      </vt:variant>
      <vt:variant>
        <vt:i4>12</vt:i4>
      </vt:variant>
      <vt:variant>
        <vt:i4>0</vt:i4>
      </vt:variant>
      <vt:variant>
        <vt:i4>5</vt:i4>
      </vt:variant>
      <vt:variant>
        <vt:lpwstr>https://www.stonybrook.edu/writingcenter/</vt:lpwstr>
      </vt:variant>
      <vt:variant>
        <vt:lpwstr/>
      </vt:variant>
      <vt:variant>
        <vt:i4>3866673</vt:i4>
      </vt:variant>
      <vt:variant>
        <vt:i4>9</vt:i4>
      </vt:variant>
      <vt:variant>
        <vt:i4>0</vt:i4>
      </vt:variant>
      <vt:variant>
        <vt:i4>5</vt:i4>
      </vt:variant>
      <vt:variant>
        <vt:lpwstr>https://t.e2ma.net/click/nktlte/fejrv4/7nxecub</vt:lpwstr>
      </vt:variant>
      <vt:variant>
        <vt:lpwstr/>
      </vt:variant>
      <vt:variant>
        <vt:i4>3866673</vt:i4>
      </vt:variant>
      <vt:variant>
        <vt:i4>6</vt:i4>
      </vt:variant>
      <vt:variant>
        <vt:i4>0</vt:i4>
      </vt:variant>
      <vt:variant>
        <vt:i4>5</vt:i4>
      </vt:variant>
      <vt:variant>
        <vt:lpwstr>https://t.e2ma.net/click/nktlte/fejrv4/7nxecub</vt:lpwstr>
      </vt:variant>
      <vt:variant>
        <vt:lpwstr/>
      </vt:variant>
      <vt:variant>
        <vt:i4>3866673</vt:i4>
      </vt:variant>
      <vt:variant>
        <vt:i4>3</vt:i4>
      </vt:variant>
      <vt:variant>
        <vt:i4>0</vt:i4>
      </vt:variant>
      <vt:variant>
        <vt:i4>5</vt:i4>
      </vt:variant>
      <vt:variant>
        <vt:lpwstr>https://t.e2ma.net/click/nktlte/fejrv4/7nxecub</vt:lpwstr>
      </vt:variant>
      <vt:variant>
        <vt:lpwstr/>
      </vt:variant>
      <vt:variant>
        <vt:i4>3866673</vt:i4>
      </vt:variant>
      <vt:variant>
        <vt:i4>0</vt:i4>
      </vt:variant>
      <vt:variant>
        <vt:i4>0</vt:i4>
      </vt:variant>
      <vt:variant>
        <vt:i4>5</vt:i4>
      </vt:variant>
      <vt:variant>
        <vt:lpwstr>https://t.e2ma.net/click/nktlte/fejrv4/7nxecub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Golden</dc:creator>
  <cp:keywords/>
  <cp:lastModifiedBy>Dana Golden</cp:lastModifiedBy>
  <cp:revision>45</cp:revision>
  <dcterms:created xsi:type="dcterms:W3CDTF">2025-03-25T22:11:00Z</dcterms:created>
  <dcterms:modified xsi:type="dcterms:W3CDTF">2025-07-29T20:01:00Z</dcterms:modified>
</cp:coreProperties>
</file>